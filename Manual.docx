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3B79C" w14:textId="77777777" w:rsidR="00F059F8" w:rsidRPr="00810849" w:rsidRDefault="00F059F8" w:rsidP="00F059F8">
      <w:pPr>
        <w:jc w:val="center"/>
        <w:rPr>
          <w:b/>
          <w:bCs/>
          <w:sz w:val="56"/>
        </w:rPr>
      </w:pPr>
      <w:r w:rsidRPr="00810849">
        <w:rPr>
          <w:b/>
          <w:bCs/>
          <w:sz w:val="56"/>
        </w:rPr>
        <w:t xml:space="preserve">JSON </w:t>
      </w:r>
      <w:proofErr w:type="spellStart"/>
      <w:r w:rsidRPr="00810849">
        <w:rPr>
          <w:b/>
          <w:bCs/>
          <w:sz w:val="56"/>
        </w:rPr>
        <w:t>Grapher</w:t>
      </w:r>
      <w:proofErr w:type="spellEnd"/>
      <w:r w:rsidRPr="00810849">
        <w:rPr>
          <w:b/>
          <w:bCs/>
          <w:sz w:val="56"/>
        </w:rPr>
        <w:t xml:space="preserve"> Manual</w:t>
      </w:r>
    </w:p>
    <w:p w14:paraId="74779C8F" w14:textId="77777777" w:rsidR="00810849" w:rsidRDefault="00810849" w:rsidP="00F059F8">
      <w:pPr>
        <w:jc w:val="center"/>
        <w:rPr>
          <w:b/>
          <w:bCs/>
          <w:sz w:val="36"/>
        </w:rPr>
      </w:pPr>
    </w:p>
    <w:p w14:paraId="2BBDFF54" w14:textId="77777777" w:rsidR="00810849" w:rsidRDefault="00810849" w:rsidP="00F059F8">
      <w:pPr>
        <w:jc w:val="center"/>
        <w:rPr>
          <w:b/>
          <w:bCs/>
          <w:sz w:val="36"/>
        </w:rPr>
      </w:pPr>
    </w:p>
    <w:p w14:paraId="32F90A37" w14:textId="77777777" w:rsidR="00810849" w:rsidRDefault="00810849" w:rsidP="00F059F8">
      <w:pPr>
        <w:jc w:val="center"/>
        <w:rPr>
          <w:bCs/>
          <w:noProof/>
        </w:rPr>
      </w:pPr>
      <w:r>
        <w:rPr>
          <w:b/>
          <w:bCs/>
          <w:sz w:val="36"/>
        </w:rPr>
        <w:t>The concept:</w:t>
      </w:r>
      <w:r w:rsidR="006B4CB6" w:rsidRPr="006B4CB6">
        <w:rPr>
          <w:bCs/>
        </w:rPr>
        <w:t xml:space="preserve"> </w:t>
      </w:r>
    </w:p>
    <w:p w14:paraId="1709AB83" w14:textId="77777777" w:rsidR="006B4CB6" w:rsidRDefault="006B4CB6" w:rsidP="00F059F8">
      <w:pPr>
        <w:jc w:val="center"/>
        <w:rPr>
          <w:b/>
          <w:bCs/>
          <w:sz w:val="36"/>
        </w:rPr>
      </w:pPr>
      <w:r w:rsidRPr="006B4CB6">
        <w:rPr>
          <w:bCs/>
          <w:noProof/>
        </w:rPr>
        <w:drawing>
          <wp:inline distT="0" distB="0" distL="0" distR="0" wp14:anchorId="29D99AB7" wp14:editId="1C11310E">
            <wp:extent cx="4564790" cy="2624666"/>
            <wp:effectExtent l="0" t="0" r="721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690577A9" w14:textId="77777777" w:rsidR="00810849" w:rsidRDefault="00810849" w:rsidP="00810849">
      <w:pPr>
        <w:rPr>
          <w:bCs/>
        </w:rPr>
      </w:pPr>
    </w:p>
    <w:p w14:paraId="11CC7BA5" w14:textId="77777777" w:rsidR="00CD2A79" w:rsidRDefault="00CD2A79">
      <w:pPr>
        <w:rPr>
          <w:bCs/>
        </w:rPr>
      </w:pPr>
    </w:p>
    <w:sdt>
      <w:sdtPr>
        <w:rPr>
          <w:rFonts w:asciiTheme="minorHAnsi" w:eastAsiaTheme="minorHAnsi" w:hAnsiTheme="minorHAnsi" w:cstheme="minorBidi"/>
          <w:b w:val="0"/>
          <w:bCs w:val="0"/>
          <w:color w:val="auto"/>
          <w:sz w:val="22"/>
          <w:szCs w:val="22"/>
        </w:rPr>
        <w:id w:val="85463547"/>
        <w:docPartObj>
          <w:docPartGallery w:val="Table of Contents"/>
          <w:docPartUnique/>
        </w:docPartObj>
      </w:sdtPr>
      <w:sdtContent>
        <w:p w14:paraId="6CB015F9" w14:textId="77777777" w:rsidR="00CD2A79" w:rsidRDefault="00CD2A79" w:rsidP="00E65970">
          <w:pPr>
            <w:pStyle w:val="TOCHeading"/>
          </w:pPr>
          <w:r>
            <w:t>Table of Contents</w:t>
          </w:r>
        </w:p>
        <w:p w14:paraId="1C27D865" w14:textId="4954C701" w:rsidR="005D09BD" w:rsidRDefault="00DA7CA2">
          <w:pPr>
            <w:pStyle w:val="TOC1"/>
            <w:tabs>
              <w:tab w:val="right" w:leader="dot" w:pos="9350"/>
            </w:tabs>
            <w:rPr>
              <w:rFonts w:eastAsiaTheme="minorEastAsia"/>
              <w:noProof/>
              <w:kern w:val="2"/>
              <w:sz w:val="24"/>
              <w:szCs w:val="24"/>
              <w14:ligatures w14:val="standardContextual"/>
            </w:rPr>
          </w:pPr>
          <w:r>
            <w:fldChar w:fldCharType="begin"/>
          </w:r>
          <w:r w:rsidR="00CD2A79">
            <w:instrText xml:space="preserve"> TOC \o "1-3" \h \z \u </w:instrText>
          </w:r>
          <w:r>
            <w:fldChar w:fldCharType="separate"/>
          </w:r>
          <w:hyperlink w:anchor="_Toc195876913" w:history="1">
            <w:r w:rsidR="005D09BD" w:rsidRPr="003D46D7">
              <w:rPr>
                <w:rStyle w:val="Hyperlink"/>
                <w:noProof/>
              </w:rPr>
              <w:t>Introduction:</w:t>
            </w:r>
            <w:r w:rsidR="005D09BD">
              <w:rPr>
                <w:noProof/>
                <w:webHidden/>
              </w:rPr>
              <w:tab/>
            </w:r>
            <w:r w:rsidR="005D09BD">
              <w:rPr>
                <w:noProof/>
                <w:webHidden/>
              </w:rPr>
              <w:fldChar w:fldCharType="begin"/>
            </w:r>
            <w:r w:rsidR="005D09BD">
              <w:rPr>
                <w:noProof/>
                <w:webHidden/>
              </w:rPr>
              <w:instrText xml:space="preserve"> PAGEREF _Toc195876913 \h </w:instrText>
            </w:r>
            <w:r w:rsidR="005D09BD">
              <w:rPr>
                <w:noProof/>
                <w:webHidden/>
              </w:rPr>
            </w:r>
            <w:r w:rsidR="005D09BD">
              <w:rPr>
                <w:noProof/>
                <w:webHidden/>
              </w:rPr>
              <w:fldChar w:fldCharType="separate"/>
            </w:r>
            <w:r w:rsidR="005D09BD">
              <w:rPr>
                <w:noProof/>
                <w:webHidden/>
              </w:rPr>
              <w:t>2</w:t>
            </w:r>
            <w:r w:rsidR="005D09BD">
              <w:rPr>
                <w:noProof/>
                <w:webHidden/>
              </w:rPr>
              <w:fldChar w:fldCharType="end"/>
            </w:r>
          </w:hyperlink>
        </w:p>
        <w:p w14:paraId="3FA56445" w14:textId="0DB78CF6" w:rsidR="005D09BD" w:rsidRDefault="005D09BD">
          <w:pPr>
            <w:pStyle w:val="TOC1"/>
            <w:tabs>
              <w:tab w:val="right" w:leader="dot" w:pos="9350"/>
            </w:tabs>
            <w:rPr>
              <w:rFonts w:eastAsiaTheme="minorEastAsia"/>
              <w:noProof/>
              <w:kern w:val="2"/>
              <w:sz w:val="24"/>
              <w:szCs w:val="24"/>
              <w14:ligatures w14:val="standardContextual"/>
            </w:rPr>
          </w:pPr>
          <w:hyperlink w:anchor="_Toc195876914" w:history="1">
            <w:r w:rsidRPr="003D46D7">
              <w:rPr>
                <w:rStyle w:val="Hyperlink"/>
                <w:noProof/>
              </w:rPr>
              <w:t>Quick Start (how to plot)</w:t>
            </w:r>
            <w:r>
              <w:rPr>
                <w:noProof/>
                <w:webHidden/>
              </w:rPr>
              <w:tab/>
            </w:r>
            <w:r>
              <w:rPr>
                <w:noProof/>
                <w:webHidden/>
              </w:rPr>
              <w:fldChar w:fldCharType="begin"/>
            </w:r>
            <w:r>
              <w:rPr>
                <w:noProof/>
                <w:webHidden/>
              </w:rPr>
              <w:instrText xml:space="preserve"> PAGEREF _Toc195876914 \h </w:instrText>
            </w:r>
            <w:r>
              <w:rPr>
                <w:noProof/>
                <w:webHidden/>
              </w:rPr>
            </w:r>
            <w:r>
              <w:rPr>
                <w:noProof/>
                <w:webHidden/>
              </w:rPr>
              <w:fldChar w:fldCharType="separate"/>
            </w:r>
            <w:r>
              <w:rPr>
                <w:noProof/>
                <w:webHidden/>
              </w:rPr>
              <w:t>3</w:t>
            </w:r>
            <w:r>
              <w:rPr>
                <w:noProof/>
                <w:webHidden/>
              </w:rPr>
              <w:fldChar w:fldCharType="end"/>
            </w:r>
          </w:hyperlink>
        </w:p>
        <w:p w14:paraId="47049324" w14:textId="76D2DEF7" w:rsidR="005D09BD" w:rsidRDefault="005D09BD">
          <w:pPr>
            <w:pStyle w:val="TOC2"/>
            <w:tabs>
              <w:tab w:val="right" w:leader="dot" w:pos="9350"/>
            </w:tabs>
            <w:rPr>
              <w:rFonts w:eastAsiaTheme="minorEastAsia"/>
              <w:noProof/>
              <w:kern w:val="2"/>
              <w:sz w:val="24"/>
              <w:szCs w:val="24"/>
              <w14:ligatures w14:val="standardContextual"/>
            </w:rPr>
          </w:pPr>
          <w:hyperlink w:anchor="_Toc195876915" w:history="1">
            <w:r w:rsidRPr="003D46D7">
              <w:rPr>
                <w:rStyle w:val="Hyperlink"/>
                <w:noProof/>
              </w:rPr>
              <w:t>First Usage: Easy Plotting an Example File:</w:t>
            </w:r>
            <w:r>
              <w:rPr>
                <w:noProof/>
                <w:webHidden/>
              </w:rPr>
              <w:tab/>
            </w:r>
            <w:r>
              <w:rPr>
                <w:noProof/>
                <w:webHidden/>
              </w:rPr>
              <w:fldChar w:fldCharType="begin"/>
            </w:r>
            <w:r>
              <w:rPr>
                <w:noProof/>
                <w:webHidden/>
              </w:rPr>
              <w:instrText xml:space="preserve"> PAGEREF _Toc195876915 \h </w:instrText>
            </w:r>
            <w:r>
              <w:rPr>
                <w:noProof/>
                <w:webHidden/>
              </w:rPr>
            </w:r>
            <w:r>
              <w:rPr>
                <w:noProof/>
                <w:webHidden/>
              </w:rPr>
              <w:fldChar w:fldCharType="separate"/>
            </w:r>
            <w:r>
              <w:rPr>
                <w:noProof/>
                <w:webHidden/>
              </w:rPr>
              <w:t>3</w:t>
            </w:r>
            <w:r>
              <w:rPr>
                <w:noProof/>
                <w:webHidden/>
              </w:rPr>
              <w:fldChar w:fldCharType="end"/>
            </w:r>
          </w:hyperlink>
        </w:p>
        <w:p w14:paraId="158DB162" w14:textId="6028794B" w:rsidR="005D09BD" w:rsidRDefault="005D09BD">
          <w:pPr>
            <w:pStyle w:val="TOC2"/>
            <w:tabs>
              <w:tab w:val="right" w:leader="dot" w:pos="9350"/>
            </w:tabs>
            <w:rPr>
              <w:rFonts w:eastAsiaTheme="minorEastAsia"/>
              <w:noProof/>
              <w:kern w:val="2"/>
              <w:sz w:val="24"/>
              <w:szCs w:val="24"/>
              <w14:ligatures w14:val="standardContextual"/>
            </w:rPr>
          </w:pPr>
          <w:hyperlink w:anchor="_Toc195876916" w:history="1">
            <w:r w:rsidRPr="003D46D7">
              <w:rPr>
                <w:rStyle w:val="Hyperlink"/>
                <w:noProof/>
              </w:rPr>
              <w:t>Second Usage: Try Easy Plotting Multiple Example Files:</w:t>
            </w:r>
            <w:r>
              <w:rPr>
                <w:noProof/>
                <w:webHidden/>
              </w:rPr>
              <w:tab/>
            </w:r>
            <w:r>
              <w:rPr>
                <w:noProof/>
                <w:webHidden/>
              </w:rPr>
              <w:fldChar w:fldCharType="begin"/>
            </w:r>
            <w:r>
              <w:rPr>
                <w:noProof/>
                <w:webHidden/>
              </w:rPr>
              <w:instrText xml:space="preserve"> PAGEREF _Toc195876916 \h </w:instrText>
            </w:r>
            <w:r>
              <w:rPr>
                <w:noProof/>
                <w:webHidden/>
              </w:rPr>
            </w:r>
            <w:r>
              <w:rPr>
                <w:noProof/>
                <w:webHidden/>
              </w:rPr>
              <w:fldChar w:fldCharType="separate"/>
            </w:r>
            <w:r>
              <w:rPr>
                <w:noProof/>
                <w:webHidden/>
              </w:rPr>
              <w:t>3</w:t>
            </w:r>
            <w:r>
              <w:rPr>
                <w:noProof/>
                <w:webHidden/>
              </w:rPr>
              <w:fldChar w:fldCharType="end"/>
            </w:r>
          </w:hyperlink>
        </w:p>
        <w:p w14:paraId="77DAC641" w14:textId="1E4C6AF3" w:rsidR="005D09BD" w:rsidRDefault="005D09BD">
          <w:pPr>
            <w:pStyle w:val="TOC2"/>
            <w:tabs>
              <w:tab w:val="right" w:leader="dot" w:pos="9350"/>
            </w:tabs>
            <w:rPr>
              <w:rFonts w:eastAsiaTheme="minorEastAsia"/>
              <w:noProof/>
              <w:kern w:val="2"/>
              <w:sz w:val="24"/>
              <w:szCs w:val="24"/>
              <w14:ligatures w14:val="standardContextual"/>
            </w:rPr>
          </w:pPr>
          <w:hyperlink w:anchor="_Toc195876917" w:history="1">
            <w:r w:rsidRPr="003D46D7">
              <w:rPr>
                <w:rStyle w:val="Hyperlink"/>
                <w:noProof/>
              </w:rPr>
              <w:t>Third Usage: Try Easy Plotting Using Multiple Example Files:</w:t>
            </w:r>
            <w:r>
              <w:rPr>
                <w:noProof/>
                <w:webHidden/>
              </w:rPr>
              <w:tab/>
            </w:r>
            <w:r>
              <w:rPr>
                <w:noProof/>
                <w:webHidden/>
              </w:rPr>
              <w:fldChar w:fldCharType="begin"/>
            </w:r>
            <w:r>
              <w:rPr>
                <w:noProof/>
                <w:webHidden/>
              </w:rPr>
              <w:instrText xml:space="preserve"> PAGEREF _Toc195876917 \h </w:instrText>
            </w:r>
            <w:r>
              <w:rPr>
                <w:noProof/>
                <w:webHidden/>
              </w:rPr>
            </w:r>
            <w:r>
              <w:rPr>
                <w:noProof/>
                <w:webHidden/>
              </w:rPr>
              <w:fldChar w:fldCharType="separate"/>
            </w:r>
            <w:r>
              <w:rPr>
                <w:noProof/>
                <w:webHidden/>
              </w:rPr>
              <w:t>3</w:t>
            </w:r>
            <w:r>
              <w:rPr>
                <w:noProof/>
                <w:webHidden/>
              </w:rPr>
              <w:fldChar w:fldCharType="end"/>
            </w:r>
          </w:hyperlink>
        </w:p>
        <w:p w14:paraId="1EF49AA9" w14:textId="5196E958" w:rsidR="005D09BD" w:rsidRDefault="005D09BD">
          <w:pPr>
            <w:pStyle w:val="TOC1"/>
            <w:tabs>
              <w:tab w:val="right" w:leader="dot" w:pos="9350"/>
            </w:tabs>
            <w:rPr>
              <w:rFonts w:eastAsiaTheme="minorEastAsia"/>
              <w:noProof/>
              <w:kern w:val="2"/>
              <w:sz w:val="24"/>
              <w:szCs w:val="24"/>
              <w14:ligatures w14:val="standardContextual"/>
            </w:rPr>
          </w:pPr>
          <w:hyperlink w:anchor="_Toc195876918" w:history="1">
            <w:r w:rsidRPr="003D46D7">
              <w:rPr>
                <w:rStyle w:val="Hyperlink"/>
                <w:noProof/>
              </w:rPr>
              <w:t>1. CSV Fields, Labeled</w:t>
            </w:r>
            <w:r>
              <w:rPr>
                <w:noProof/>
                <w:webHidden/>
              </w:rPr>
              <w:tab/>
            </w:r>
            <w:r>
              <w:rPr>
                <w:noProof/>
                <w:webHidden/>
              </w:rPr>
              <w:fldChar w:fldCharType="begin"/>
            </w:r>
            <w:r>
              <w:rPr>
                <w:noProof/>
                <w:webHidden/>
              </w:rPr>
              <w:instrText xml:space="preserve"> PAGEREF _Toc195876918 \h </w:instrText>
            </w:r>
            <w:r>
              <w:rPr>
                <w:noProof/>
                <w:webHidden/>
              </w:rPr>
            </w:r>
            <w:r>
              <w:rPr>
                <w:noProof/>
                <w:webHidden/>
              </w:rPr>
              <w:fldChar w:fldCharType="separate"/>
            </w:r>
            <w:r>
              <w:rPr>
                <w:noProof/>
                <w:webHidden/>
              </w:rPr>
              <w:t>4</w:t>
            </w:r>
            <w:r>
              <w:rPr>
                <w:noProof/>
                <w:webHidden/>
              </w:rPr>
              <w:fldChar w:fldCharType="end"/>
            </w:r>
          </w:hyperlink>
        </w:p>
        <w:p w14:paraId="28DE005D" w14:textId="41852F7C" w:rsidR="005D09BD" w:rsidRDefault="005D09BD">
          <w:pPr>
            <w:pStyle w:val="TOC1"/>
            <w:tabs>
              <w:tab w:val="right" w:leader="dot" w:pos="9350"/>
            </w:tabs>
            <w:rPr>
              <w:rFonts w:eastAsiaTheme="minorEastAsia"/>
              <w:noProof/>
              <w:kern w:val="2"/>
              <w:sz w:val="24"/>
              <w:szCs w:val="24"/>
              <w14:ligatures w14:val="standardContextual"/>
            </w:rPr>
          </w:pPr>
          <w:hyperlink w:anchor="_Toc195876919" w:history="1">
            <w:r w:rsidRPr="003D46D7">
              <w:rPr>
                <w:rStyle w:val="Hyperlink"/>
                <w:noProof/>
              </w:rPr>
              <w:t>1. List of Supported Data Series Types (XY, XYYY), File Types (CSV, JSON) and Explanation of Fields</w:t>
            </w:r>
            <w:r>
              <w:rPr>
                <w:noProof/>
                <w:webHidden/>
              </w:rPr>
              <w:tab/>
            </w:r>
            <w:r>
              <w:rPr>
                <w:noProof/>
                <w:webHidden/>
              </w:rPr>
              <w:fldChar w:fldCharType="begin"/>
            </w:r>
            <w:r>
              <w:rPr>
                <w:noProof/>
                <w:webHidden/>
              </w:rPr>
              <w:instrText xml:space="preserve"> PAGEREF _Toc195876919 \h </w:instrText>
            </w:r>
            <w:r>
              <w:rPr>
                <w:noProof/>
                <w:webHidden/>
              </w:rPr>
            </w:r>
            <w:r>
              <w:rPr>
                <w:noProof/>
                <w:webHidden/>
              </w:rPr>
              <w:fldChar w:fldCharType="separate"/>
            </w:r>
            <w:r>
              <w:rPr>
                <w:noProof/>
                <w:webHidden/>
              </w:rPr>
              <w:t>5</w:t>
            </w:r>
            <w:r>
              <w:rPr>
                <w:noProof/>
                <w:webHidden/>
              </w:rPr>
              <w:fldChar w:fldCharType="end"/>
            </w:r>
          </w:hyperlink>
        </w:p>
        <w:p w14:paraId="67C0C7C0" w14:textId="5C850574" w:rsidR="005D09BD" w:rsidRDefault="005D09BD">
          <w:pPr>
            <w:pStyle w:val="TOC2"/>
            <w:tabs>
              <w:tab w:val="right" w:leader="dot" w:pos="9350"/>
            </w:tabs>
            <w:rPr>
              <w:rFonts w:eastAsiaTheme="minorEastAsia"/>
              <w:noProof/>
              <w:kern w:val="2"/>
              <w:sz w:val="24"/>
              <w:szCs w:val="24"/>
              <w14:ligatures w14:val="standardContextual"/>
            </w:rPr>
          </w:pPr>
          <w:hyperlink w:anchor="_Toc195876920" w:history="1">
            <w:r w:rsidRPr="003D46D7">
              <w:rPr>
                <w:rStyle w:val="Hyperlink"/>
                <w:noProof/>
              </w:rPr>
              <w:t>a. Explanation of Data Series Types, Model Files, and their usage with JSONGrapher</w:t>
            </w:r>
            <w:r>
              <w:rPr>
                <w:noProof/>
                <w:webHidden/>
              </w:rPr>
              <w:tab/>
            </w:r>
            <w:r>
              <w:rPr>
                <w:noProof/>
                <w:webHidden/>
              </w:rPr>
              <w:fldChar w:fldCharType="begin"/>
            </w:r>
            <w:r>
              <w:rPr>
                <w:noProof/>
                <w:webHidden/>
              </w:rPr>
              <w:instrText xml:space="preserve"> PAGEREF _Toc195876920 \h </w:instrText>
            </w:r>
            <w:r>
              <w:rPr>
                <w:noProof/>
                <w:webHidden/>
              </w:rPr>
            </w:r>
            <w:r>
              <w:rPr>
                <w:noProof/>
                <w:webHidden/>
              </w:rPr>
              <w:fldChar w:fldCharType="separate"/>
            </w:r>
            <w:r>
              <w:rPr>
                <w:noProof/>
                <w:webHidden/>
              </w:rPr>
              <w:t>5</w:t>
            </w:r>
            <w:r>
              <w:rPr>
                <w:noProof/>
                <w:webHidden/>
              </w:rPr>
              <w:fldChar w:fldCharType="end"/>
            </w:r>
          </w:hyperlink>
        </w:p>
        <w:p w14:paraId="69BBF407" w14:textId="04BE11AD" w:rsidR="005D09BD" w:rsidRDefault="005D09BD">
          <w:pPr>
            <w:pStyle w:val="TOC2"/>
            <w:tabs>
              <w:tab w:val="right" w:leader="dot" w:pos="9350"/>
            </w:tabs>
            <w:rPr>
              <w:rFonts w:eastAsiaTheme="minorEastAsia"/>
              <w:noProof/>
              <w:kern w:val="2"/>
              <w:sz w:val="24"/>
              <w:szCs w:val="24"/>
              <w14:ligatures w14:val="standardContextual"/>
            </w:rPr>
          </w:pPr>
          <w:hyperlink w:anchor="_Toc195876921" w:history="1">
            <w:r w:rsidRPr="003D46D7">
              <w:rPr>
                <w:rStyle w:val="Hyperlink"/>
                <w:noProof/>
              </w:rPr>
              <w:t>b. Explanation of Fields in CSV Data Records Format (and for TSV)</w:t>
            </w:r>
            <w:r>
              <w:rPr>
                <w:noProof/>
                <w:webHidden/>
              </w:rPr>
              <w:tab/>
            </w:r>
            <w:r>
              <w:rPr>
                <w:noProof/>
                <w:webHidden/>
              </w:rPr>
              <w:fldChar w:fldCharType="begin"/>
            </w:r>
            <w:r>
              <w:rPr>
                <w:noProof/>
                <w:webHidden/>
              </w:rPr>
              <w:instrText xml:space="preserve"> PAGEREF _Toc195876921 \h </w:instrText>
            </w:r>
            <w:r>
              <w:rPr>
                <w:noProof/>
                <w:webHidden/>
              </w:rPr>
            </w:r>
            <w:r>
              <w:rPr>
                <w:noProof/>
                <w:webHidden/>
              </w:rPr>
              <w:fldChar w:fldCharType="separate"/>
            </w:r>
            <w:r>
              <w:rPr>
                <w:noProof/>
                <w:webHidden/>
              </w:rPr>
              <w:t>6</w:t>
            </w:r>
            <w:r>
              <w:rPr>
                <w:noProof/>
                <w:webHidden/>
              </w:rPr>
              <w:fldChar w:fldCharType="end"/>
            </w:r>
          </w:hyperlink>
        </w:p>
        <w:p w14:paraId="6A8DA43B" w14:textId="0A129B79" w:rsidR="005D09BD" w:rsidRDefault="005D09BD">
          <w:pPr>
            <w:pStyle w:val="TOC2"/>
            <w:tabs>
              <w:tab w:val="right" w:leader="dot" w:pos="9350"/>
            </w:tabs>
            <w:rPr>
              <w:rFonts w:eastAsiaTheme="minorEastAsia"/>
              <w:noProof/>
              <w:kern w:val="2"/>
              <w:sz w:val="24"/>
              <w:szCs w:val="24"/>
              <w14:ligatures w14:val="standardContextual"/>
            </w:rPr>
          </w:pPr>
          <w:hyperlink w:anchor="_Toc195876922" w:history="1">
            <w:r w:rsidRPr="003D46D7">
              <w:rPr>
                <w:rStyle w:val="Hyperlink"/>
                <w:noProof/>
              </w:rPr>
              <w:t>c. Explanation of Fields in JSON Data Records</w:t>
            </w:r>
            <w:r>
              <w:rPr>
                <w:noProof/>
                <w:webHidden/>
              </w:rPr>
              <w:tab/>
            </w:r>
            <w:r>
              <w:rPr>
                <w:noProof/>
                <w:webHidden/>
              </w:rPr>
              <w:fldChar w:fldCharType="begin"/>
            </w:r>
            <w:r>
              <w:rPr>
                <w:noProof/>
                <w:webHidden/>
              </w:rPr>
              <w:instrText xml:space="preserve"> PAGEREF _Toc195876922 \h </w:instrText>
            </w:r>
            <w:r>
              <w:rPr>
                <w:noProof/>
                <w:webHidden/>
              </w:rPr>
            </w:r>
            <w:r>
              <w:rPr>
                <w:noProof/>
                <w:webHidden/>
              </w:rPr>
              <w:fldChar w:fldCharType="separate"/>
            </w:r>
            <w:r>
              <w:rPr>
                <w:noProof/>
                <w:webHidden/>
              </w:rPr>
              <w:t>7</w:t>
            </w:r>
            <w:r>
              <w:rPr>
                <w:noProof/>
                <w:webHidden/>
              </w:rPr>
              <w:fldChar w:fldCharType="end"/>
            </w:r>
          </w:hyperlink>
        </w:p>
        <w:p w14:paraId="56E256A8" w14:textId="28950D16" w:rsidR="005D09BD" w:rsidRDefault="005D09BD">
          <w:pPr>
            <w:pStyle w:val="TOC2"/>
            <w:tabs>
              <w:tab w:val="right" w:leader="dot" w:pos="9350"/>
            </w:tabs>
            <w:rPr>
              <w:rFonts w:eastAsiaTheme="minorEastAsia"/>
              <w:noProof/>
              <w:kern w:val="2"/>
              <w:sz w:val="24"/>
              <w:szCs w:val="24"/>
              <w14:ligatures w14:val="standardContextual"/>
            </w:rPr>
          </w:pPr>
          <w:hyperlink w:anchor="_Toc195876923" w:history="1">
            <w:r w:rsidRPr="003D46D7">
              <w:rPr>
                <w:rStyle w:val="Hyperlink"/>
                <w:noProof/>
              </w:rPr>
              <w:t>d. Explanation of Fields in Model Records and how to Create / Use External Simulators</w:t>
            </w:r>
            <w:r>
              <w:rPr>
                <w:noProof/>
                <w:webHidden/>
              </w:rPr>
              <w:tab/>
            </w:r>
            <w:r>
              <w:rPr>
                <w:noProof/>
                <w:webHidden/>
              </w:rPr>
              <w:fldChar w:fldCharType="begin"/>
            </w:r>
            <w:r>
              <w:rPr>
                <w:noProof/>
                <w:webHidden/>
              </w:rPr>
              <w:instrText xml:space="preserve"> PAGEREF _Toc195876923 \h </w:instrText>
            </w:r>
            <w:r>
              <w:rPr>
                <w:noProof/>
                <w:webHidden/>
              </w:rPr>
            </w:r>
            <w:r>
              <w:rPr>
                <w:noProof/>
                <w:webHidden/>
              </w:rPr>
              <w:fldChar w:fldCharType="separate"/>
            </w:r>
            <w:r>
              <w:rPr>
                <w:noProof/>
                <w:webHidden/>
              </w:rPr>
              <w:t>8</w:t>
            </w:r>
            <w:r>
              <w:rPr>
                <w:noProof/>
                <w:webHidden/>
              </w:rPr>
              <w:fldChar w:fldCharType="end"/>
            </w:r>
          </w:hyperlink>
        </w:p>
        <w:p w14:paraId="44234219" w14:textId="7A182872" w:rsidR="005D09BD" w:rsidRDefault="005D09BD">
          <w:pPr>
            <w:pStyle w:val="TOC1"/>
            <w:tabs>
              <w:tab w:val="right" w:leader="dot" w:pos="9350"/>
            </w:tabs>
            <w:rPr>
              <w:rFonts w:eastAsiaTheme="minorEastAsia"/>
              <w:noProof/>
              <w:kern w:val="2"/>
              <w:sz w:val="24"/>
              <w:szCs w:val="24"/>
              <w14:ligatures w14:val="standardContextual"/>
            </w:rPr>
          </w:pPr>
          <w:hyperlink w:anchor="_Toc195876924" w:history="1">
            <w:r w:rsidRPr="003D46D7">
              <w:rPr>
                <w:rStyle w:val="Hyperlink"/>
                <w:noProof/>
              </w:rPr>
              <w:t>2. Hierarchical Classification of Data Types / Hierarchical Schema</w:t>
            </w:r>
            <w:r>
              <w:rPr>
                <w:noProof/>
                <w:webHidden/>
              </w:rPr>
              <w:tab/>
            </w:r>
            <w:r>
              <w:rPr>
                <w:noProof/>
                <w:webHidden/>
              </w:rPr>
              <w:fldChar w:fldCharType="begin"/>
            </w:r>
            <w:r>
              <w:rPr>
                <w:noProof/>
                <w:webHidden/>
              </w:rPr>
              <w:instrText xml:space="preserve"> PAGEREF _Toc195876924 \h </w:instrText>
            </w:r>
            <w:r>
              <w:rPr>
                <w:noProof/>
                <w:webHidden/>
              </w:rPr>
            </w:r>
            <w:r>
              <w:rPr>
                <w:noProof/>
                <w:webHidden/>
              </w:rPr>
              <w:fldChar w:fldCharType="separate"/>
            </w:r>
            <w:r>
              <w:rPr>
                <w:noProof/>
                <w:webHidden/>
              </w:rPr>
              <w:t>9</w:t>
            </w:r>
            <w:r>
              <w:rPr>
                <w:noProof/>
                <w:webHidden/>
              </w:rPr>
              <w:fldChar w:fldCharType="end"/>
            </w:r>
          </w:hyperlink>
        </w:p>
        <w:p w14:paraId="17AB9579" w14:textId="356C5ACC" w:rsidR="005D09BD" w:rsidRDefault="005D09BD">
          <w:pPr>
            <w:pStyle w:val="TOC1"/>
            <w:tabs>
              <w:tab w:val="right" w:leader="dot" w:pos="9350"/>
            </w:tabs>
            <w:rPr>
              <w:rFonts w:eastAsiaTheme="minorEastAsia"/>
              <w:noProof/>
              <w:kern w:val="2"/>
              <w:sz w:val="24"/>
              <w:szCs w:val="24"/>
              <w14:ligatures w14:val="standardContextual"/>
            </w:rPr>
          </w:pPr>
          <w:hyperlink w:anchor="_Toc195876925" w:history="1">
            <w:r w:rsidRPr="003D46D7">
              <w:rPr>
                <w:rStyle w:val="Hyperlink"/>
                <w:noProof/>
              </w:rPr>
              <w:t>2. Javascript Simulation Calls</w:t>
            </w:r>
            <w:r>
              <w:rPr>
                <w:noProof/>
                <w:webHidden/>
              </w:rPr>
              <w:tab/>
            </w:r>
            <w:r>
              <w:rPr>
                <w:noProof/>
                <w:webHidden/>
              </w:rPr>
              <w:fldChar w:fldCharType="begin"/>
            </w:r>
            <w:r>
              <w:rPr>
                <w:noProof/>
                <w:webHidden/>
              </w:rPr>
              <w:instrText xml:space="preserve"> PAGEREF _Toc195876925 \h </w:instrText>
            </w:r>
            <w:r>
              <w:rPr>
                <w:noProof/>
                <w:webHidden/>
              </w:rPr>
            </w:r>
            <w:r>
              <w:rPr>
                <w:noProof/>
                <w:webHidden/>
              </w:rPr>
              <w:fldChar w:fldCharType="separate"/>
            </w:r>
            <w:r>
              <w:rPr>
                <w:noProof/>
                <w:webHidden/>
              </w:rPr>
              <w:t>10</w:t>
            </w:r>
            <w:r>
              <w:rPr>
                <w:noProof/>
                <w:webHidden/>
              </w:rPr>
              <w:fldChar w:fldCharType="end"/>
            </w:r>
          </w:hyperlink>
        </w:p>
        <w:p w14:paraId="2C91F503" w14:textId="7DF2D96A" w:rsidR="005D09BD" w:rsidRDefault="005D09BD">
          <w:pPr>
            <w:pStyle w:val="TOC1"/>
            <w:tabs>
              <w:tab w:val="right" w:leader="dot" w:pos="9350"/>
            </w:tabs>
            <w:rPr>
              <w:rFonts w:eastAsiaTheme="minorEastAsia"/>
              <w:noProof/>
              <w:kern w:val="2"/>
              <w:sz w:val="24"/>
              <w:szCs w:val="24"/>
              <w14:ligatures w14:val="standardContextual"/>
            </w:rPr>
          </w:pPr>
          <w:hyperlink w:anchor="_Toc195876926" w:history="1">
            <w:r w:rsidRPr="003D46D7">
              <w:rPr>
                <w:rStyle w:val="Hyperlink"/>
                <w:noProof/>
              </w:rPr>
              <w:t>2. Https Calls for Simulations by other Languages)</w:t>
            </w:r>
            <w:r>
              <w:rPr>
                <w:noProof/>
                <w:webHidden/>
              </w:rPr>
              <w:tab/>
            </w:r>
            <w:r>
              <w:rPr>
                <w:noProof/>
                <w:webHidden/>
              </w:rPr>
              <w:fldChar w:fldCharType="begin"/>
            </w:r>
            <w:r>
              <w:rPr>
                <w:noProof/>
                <w:webHidden/>
              </w:rPr>
              <w:instrText xml:space="preserve"> PAGEREF _Toc195876926 \h </w:instrText>
            </w:r>
            <w:r>
              <w:rPr>
                <w:noProof/>
                <w:webHidden/>
              </w:rPr>
            </w:r>
            <w:r>
              <w:rPr>
                <w:noProof/>
                <w:webHidden/>
              </w:rPr>
              <w:fldChar w:fldCharType="separate"/>
            </w:r>
            <w:r>
              <w:rPr>
                <w:noProof/>
                <w:webHidden/>
              </w:rPr>
              <w:t>12</w:t>
            </w:r>
            <w:r>
              <w:rPr>
                <w:noProof/>
                <w:webHidden/>
              </w:rPr>
              <w:fldChar w:fldCharType="end"/>
            </w:r>
          </w:hyperlink>
        </w:p>
        <w:p w14:paraId="76713473" w14:textId="79C54CA1" w:rsidR="005D09BD" w:rsidRDefault="005D09BD">
          <w:pPr>
            <w:pStyle w:val="TOC1"/>
            <w:tabs>
              <w:tab w:val="right" w:leader="dot" w:pos="9350"/>
            </w:tabs>
            <w:rPr>
              <w:rFonts w:eastAsiaTheme="minorEastAsia"/>
              <w:noProof/>
              <w:kern w:val="2"/>
              <w:sz w:val="24"/>
              <w:szCs w:val="24"/>
              <w14:ligatures w14:val="standardContextual"/>
            </w:rPr>
          </w:pPr>
          <w:hyperlink w:anchor="_Toc195876927" w:history="1">
            <w:r w:rsidRPr="003D46D7">
              <w:rPr>
                <w:rStyle w:val="Hyperlink"/>
                <w:noProof/>
              </w:rPr>
              <w:t>2. Python Simulation Calls (run on your own computer)</w:t>
            </w:r>
            <w:r>
              <w:rPr>
                <w:noProof/>
                <w:webHidden/>
              </w:rPr>
              <w:tab/>
            </w:r>
            <w:r>
              <w:rPr>
                <w:noProof/>
                <w:webHidden/>
              </w:rPr>
              <w:fldChar w:fldCharType="begin"/>
            </w:r>
            <w:r>
              <w:rPr>
                <w:noProof/>
                <w:webHidden/>
              </w:rPr>
              <w:instrText xml:space="preserve"> PAGEREF _Toc195876927 \h </w:instrText>
            </w:r>
            <w:r>
              <w:rPr>
                <w:noProof/>
                <w:webHidden/>
              </w:rPr>
            </w:r>
            <w:r>
              <w:rPr>
                <w:noProof/>
                <w:webHidden/>
              </w:rPr>
              <w:fldChar w:fldCharType="separate"/>
            </w:r>
            <w:r>
              <w:rPr>
                <w:noProof/>
                <w:webHidden/>
              </w:rPr>
              <w:t>13</w:t>
            </w:r>
            <w:r>
              <w:rPr>
                <w:noProof/>
                <w:webHidden/>
              </w:rPr>
              <w:fldChar w:fldCharType="end"/>
            </w:r>
          </w:hyperlink>
        </w:p>
        <w:p w14:paraId="6FF6211A" w14:textId="58F94301" w:rsidR="005D09BD" w:rsidRDefault="005D09BD">
          <w:pPr>
            <w:pStyle w:val="TOC2"/>
            <w:tabs>
              <w:tab w:val="right" w:leader="dot" w:pos="9350"/>
            </w:tabs>
            <w:rPr>
              <w:rFonts w:eastAsiaTheme="minorEastAsia"/>
              <w:noProof/>
              <w:kern w:val="2"/>
              <w:sz w:val="24"/>
              <w:szCs w:val="24"/>
              <w14:ligatures w14:val="standardContextual"/>
            </w:rPr>
          </w:pPr>
          <w:hyperlink w:anchor="_Toc195876928" w:history="1">
            <w:r w:rsidRPr="003D46D7">
              <w:rPr>
                <w:rStyle w:val="Hyperlink"/>
                <w:noProof/>
              </w:rPr>
              <w:t>Basic Conceptual Steps</w:t>
            </w:r>
            <w:r>
              <w:rPr>
                <w:noProof/>
                <w:webHidden/>
              </w:rPr>
              <w:tab/>
            </w:r>
            <w:r>
              <w:rPr>
                <w:noProof/>
                <w:webHidden/>
              </w:rPr>
              <w:fldChar w:fldCharType="begin"/>
            </w:r>
            <w:r>
              <w:rPr>
                <w:noProof/>
                <w:webHidden/>
              </w:rPr>
              <w:instrText xml:space="preserve"> PAGEREF _Toc195876928 \h </w:instrText>
            </w:r>
            <w:r>
              <w:rPr>
                <w:noProof/>
                <w:webHidden/>
              </w:rPr>
            </w:r>
            <w:r>
              <w:rPr>
                <w:noProof/>
                <w:webHidden/>
              </w:rPr>
              <w:fldChar w:fldCharType="separate"/>
            </w:r>
            <w:r>
              <w:rPr>
                <w:noProof/>
                <w:webHidden/>
              </w:rPr>
              <w:t>13</w:t>
            </w:r>
            <w:r>
              <w:rPr>
                <w:noProof/>
                <w:webHidden/>
              </w:rPr>
              <w:fldChar w:fldCharType="end"/>
            </w:r>
          </w:hyperlink>
        </w:p>
        <w:p w14:paraId="5060D011" w14:textId="7166CF3A" w:rsidR="005D09BD" w:rsidRDefault="005D09BD">
          <w:pPr>
            <w:pStyle w:val="TOC2"/>
            <w:tabs>
              <w:tab w:val="right" w:leader="dot" w:pos="9350"/>
            </w:tabs>
            <w:rPr>
              <w:rFonts w:eastAsiaTheme="minorEastAsia"/>
              <w:noProof/>
              <w:kern w:val="2"/>
              <w:sz w:val="24"/>
              <w:szCs w:val="24"/>
              <w14:ligatures w14:val="standardContextual"/>
            </w:rPr>
          </w:pPr>
          <w:hyperlink w:anchor="_Toc195876929" w:history="1">
            <w:r w:rsidRPr="003D46D7">
              <w:rPr>
                <w:rStyle w:val="Hyperlink"/>
                <w:noProof/>
              </w:rPr>
              <w:t>Demonstration (will require two separate command prompts).</w:t>
            </w:r>
            <w:r>
              <w:rPr>
                <w:noProof/>
                <w:webHidden/>
              </w:rPr>
              <w:tab/>
            </w:r>
            <w:r>
              <w:rPr>
                <w:noProof/>
                <w:webHidden/>
              </w:rPr>
              <w:fldChar w:fldCharType="begin"/>
            </w:r>
            <w:r>
              <w:rPr>
                <w:noProof/>
                <w:webHidden/>
              </w:rPr>
              <w:instrText xml:space="preserve"> PAGEREF _Toc195876929 \h </w:instrText>
            </w:r>
            <w:r>
              <w:rPr>
                <w:noProof/>
                <w:webHidden/>
              </w:rPr>
            </w:r>
            <w:r>
              <w:rPr>
                <w:noProof/>
                <w:webHidden/>
              </w:rPr>
              <w:fldChar w:fldCharType="separate"/>
            </w:r>
            <w:r>
              <w:rPr>
                <w:noProof/>
                <w:webHidden/>
              </w:rPr>
              <w:t>13</w:t>
            </w:r>
            <w:r>
              <w:rPr>
                <w:noProof/>
                <w:webHidden/>
              </w:rPr>
              <w:fldChar w:fldCharType="end"/>
            </w:r>
          </w:hyperlink>
        </w:p>
        <w:p w14:paraId="2D1AEC20" w14:textId="3B70400F" w:rsidR="005D09BD" w:rsidRDefault="005D09BD">
          <w:pPr>
            <w:pStyle w:val="TOC2"/>
            <w:tabs>
              <w:tab w:val="right" w:leader="dot" w:pos="9350"/>
            </w:tabs>
            <w:rPr>
              <w:rFonts w:eastAsiaTheme="minorEastAsia"/>
              <w:noProof/>
              <w:kern w:val="2"/>
              <w:sz w:val="24"/>
              <w:szCs w:val="24"/>
              <w14:ligatures w14:val="standardContextual"/>
            </w:rPr>
          </w:pPr>
          <w:hyperlink w:anchor="_Toc195876930" w:history="1">
            <w:r w:rsidRPr="003D46D7">
              <w:rPr>
                <w:rStyle w:val="Hyperlink"/>
                <w:noProof/>
              </w:rPr>
              <w:t>Key Details To Making Your Own</w:t>
            </w:r>
            <w:r>
              <w:rPr>
                <w:noProof/>
                <w:webHidden/>
              </w:rPr>
              <w:tab/>
            </w:r>
            <w:r>
              <w:rPr>
                <w:noProof/>
                <w:webHidden/>
              </w:rPr>
              <w:fldChar w:fldCharType="begin"/>
            </w:r>
            <w:r>
              <w:rPr>
                <w:noProof/>
                <w:webHidden/>
              </w:rPr>
              <w:instrText xml:space="preserve"> PAGEREF _Toc195876930 \h </w:instrText>
            </w:r>
            <w:r>
              <w:rPr>
                <w:noProof/>
                <w:webHidden/>
              </w:rPr>
            </w:r>
            <w:r>
              <w:rPr>
                <w:noProof/>
                <w:webHidden/>
              </w:rPr>
              <w:fldChar w:fldCharType="separate"/>
            </w:r>
            <w:r>
              <w:rPr>
                <w:noProof/>
                <w:webHidden/>
              </w:rPr>
              <w:t>14</w:t>
            </w:r>
            <w:r>
              <w:rPr>
                <w:noProof/>
                <w:webHidden/>
              </w:rPr>
              <w:fldChar w:fldCharType="end"/>
            </w:r>
          </w:hyperlink>
        </w:p>
        <w:p w14:paraId="7CE15A31" w14:textId="3D4FA962" w:rsidR="005D09BD" w:rsidRDefault="005D09BD">
          <w:pPr>
            <w:pStyle w:val="TOC1"/>
            <w:tabs>
              <w:tab w:val="right" w:leader="dot" w:pos="9350"/>
            </w:tabs>
            <w:rPr>
              <w:rFonts w:eastAsiaTheme="minorEastAsia"/>
              <w:noProof/>
              <w:kern w:val="2"/>
              <w:sz w:val="24"/>
              <w:szCs w:val="24"/>
              <w14:ligatures w14:val="standardContextual"/>
            </w:rPr>
          </w:pPr>
          <w:hyperlink w:anchor="_Toc195876931" w:history="1">
            <w:r w:rsidRPr="003D46D7">
              <w:rPr>
                <w:rStyle w:val="Hyperlink"/>
                <w:noProof/>
              </w:rPr>
              <w:t>3. Usability Considerations for how JSONGrapher was Designed</w:t>
            </w:r>
            <w:r>
              <w:rPr>
                <w:noProof/>
                <w:webHidden/>
              </w:rPr>
              <w:tab/>
            </w:r>
            <w:r>
              <w:rPr>
                <w:noProof/>
                <w:webHidden/>
              </w:rPr>
              <w:fldChar w:fldCharType="begin"/>
            </w:r>
            <w:r>
              <w:rPr>
                <w:noProof/>
                <w:webHidden/>
              </w:rPr>
              <w:instrText xml:space="preserve"> PAGEREF _Toc195876931 \h </w:instrText>
            </w:r>
            <w:r>
              <w:rPr>
                <w:noProof/>
                <w:webHidden/>
              </w:rPr>
            </w:r>
            <w:r>
              <w:rPr>
                <w:noProof/>
                <w:webHidden/>
              </w:rPr>
              <w:fldChar w:fldCharType="separate"/>
            </w:r>
            <w:r>
              <w:rPr>
                <w:noProof/>
                <w:webHidden/>
              </w:rPr>
              <w:t>16</w:t>
            </w:r>
            <w:r>
              <w:rPr>
                <w:noProof/>
                <w:webHidden/>
              </w:rPr>
              <w:fldChar w:fldCharType="end"/>
            </w:r>
          </w:hyperlink>
        </w:p>
        <w:p w14:paraId="6C4E1072" w14:textId="0C385A7A" w:rsidR="005D09BD" w:rsidRDefault="005D09BD">
          <w:pPr>
            <w:pStyle w:val="TOC1"/>
            <w:tabs>
              <w:tab w:val="right" w:leader="dot" w:pos="9350"/>
            </w:tabs>
            <w:rPr>
              <w:rFonts w:eastAsiaTheme="minorEastAsia"/>
              <w:noProof/>
              <w:kern w:val="2"/>
              <w:sz w:val="24"/>
              <w:szCs w:val="24"/>
              <w14:ligatures w14:val="standardContextual"/>
            </w:rPr>
          </w:pPr>
          <w:hyperlink w:anchor="_Toc195876932" w:history="1">
            <w:r w:rsidRPr="003D46D7">
              <w:rPr>
                <w:rStyle w:val="Hyperlink"/>
                <w:noProof/>
              </w:rPr>
              <w:t>4. Technical Considerations for how JSONGrapher was designed: File Formats and Schema</w:t>
            </w:r>
            <w:r>
              <w:rPr>
                <w:noProof/>
                <w:webHidden/>
              </w:rPr>
              <w:tab/>
            </w:r>
            <w:r>
              <w:rPr>
                <w:noProof/>
                <w:webHidden/>
              </w:rPr>
              <w:fldChar w:fldCharType="begin"/>
            </w:r>
            <w:r>
              <w:rPr>
                <w:noProof/>
                <w:webHidden/>
              </w:rPr>
              <w:instrText xml:space="preserve"> PAGEREF _Toc195876932 \h </w:instrText>
            </w:r>
            <w:r>
              <w:rPr>
                <w:noProof/>
                <w:webHidden/>
              </w:rPr>
            </w:r>
            <w:r>
              <w:rPr>
                <w:noProof/>
                <w:webHidden/>
              </w:rPr>
              <w:fldChar w:fldCharType="separate"/>
            </w:r>
            <w:r>
              <w:rPr>
                <w:noProof/>
                <w:webHidden/>
              </w:rPr>
              <w:t>16</w:t>
            </w:r>
            <w:r>
              <w:rPr>
                <w:noProof/>
                <w:webHidden/>
              </w:rPr>
              <w:fldChar w:fldCharType="end"/>
            </w:r>
          </w:hyperlink>
        </w:p>
        <w:p w14:paraId="09D9CEFE" w14:textId="240D5261" w:rsidR="005D09BD" w:rsidRDefault="005D09BD">
          <w:pPr>
            <w:pStyle w:val="TOC1"/>
            <w:tabs>
              <w:tab w:val="right" w:leader="dot" w:pos="9350"/>
            </w:tabs>
            <w:rPr>
              <w:rFonts w:eastAsiaTheme="minorEastAsia"/>
              <w:noProof/>
              <w:kern w:val="2"/>
              <w:sz w:val="24"/>
              <w:szCs w:val="24"/>
              <w14:ligatures w14:val="standardContextual"/>
            </w:rPr>
          </w:pPr>
          <w:hyperlink w:anchor="_Toc195876933" w:history="1">
            <w:r w:rsidRPr="003D46D7">
              <w:rPr>
                <w:rStyle w:val="Hyperlink"/>
                <w:noProof/>
              </w:rPr>
              <w:t>5. License</w:t>
            </w:r>
            <w:r>
              <w:rPr>
                <w:noProof/>
                <w:webHidden/>
              </w:rPr>
              <w:tab/>
            </w:r>
            <w:r>
              <w:rPr>
                <w:noProof/>
                <w:webHidden/>
              </w:rPr>
              <w:fldChar w:fldCharType="begin"/>
            </w:r>
            <w:r>
              <w:rPr>
                <w:noProof/>
                <w:webHidden/>
              </w:rPr>
              <w:instrText xml:space="preserve"> PAGEREF _Toc195876933 \h </w:instrText>
            </w:r>
            <w:r>
              <w:rPr>
                <w:noProof/>
                <w:webHidden/>
              </w:rPr>
            </w:r>
            <w:r>
              <w:rPr>
                <w:noProof/>
                <w:webHidden/>
              </w:rPr>
              <w:fldChar w:fldCharType="separate"/>
            </w:r>
            <w:r>
              <w:rPr>
                <w:noProof/>
                <w:webHidden/>
              </w:rPr>
              <w:t>17</w:t>
            </w:r>
            <w:r>
              <w:rPr>
                <w:noProof/>
                <w:webHidden/>
              </w:rPr>
              <w:fldChar w:fldCharType="end"/>
            </w:r>
          </w:hyperlink>
        </w:p>
        <w:p w14:paraId="03E69735" w14:textId="412C562B" w:rsidR="005D09BD" w:rsidRDefault="005D09BD">
          <w:pPr>
            <w:pStyle w:val="TOC1"/>
            <w:tabs>
              <w:tab w:val="right" w:leader="dot" w:pos="9350"/>
            </w:tabs>
            <w:rPr>
              <w:rFonts w:eastAsiaTheme="minorEastAsia"/>
              <w:noProof/>
              <w:kern w:val="2"/>
              <w:sz w:val="24"/>
              <w:szCs w:val="24"/>
              <w14:ligatures w14:val="standardContextual"/>
            </w:rPr>
          </w:pPr>
          <w:hyperlink w:anchor="_Toc195876934" w:history="1">
            <w:r w:rsidRPr="003D46D7">
              <w:rPr>
                <w:rStyle w:val="Hyperlink"/>
                <w:noProof/>
              </w:rPr>
              <w:t>6. Credits</w:t>
            </w:r>
            <w:r>
              <w:rPr>
                <w:noProof/>
                <w:webHidden/>
              </w:rPr>
              <w:tab/>
            </w:r>
            <w:r>
              <w:rPr>
                <w:noProof/>
                <w:webHidden/>
              </w:rPr>
              <w:fldChar w:fldCharType="begin"/>
            </w:r>
            <w:r>
              <w:rPr>
                <w:noProof/>
                <w:webHidden/>
              </w:rPr>
              <w:instrText xml:space="preserve"> PAGEREF _Toc195876934 \h </w:instrText>
            </w:r>
            <w:r>
              <w:rPr>
                <w:noProof/>
                <w:webHidden/>
              </w:rPr>
            </w:r>
            <w:r>
              <w:rPr>
                <w:noProof/>
                <w:webHidden/>
              </w:rPr>
              <w:fldChar w:fldCharType="separate"/>
            </w:r>
            <w:r>
              <w:rPr>
                <w:noProof/>
                <w:webHidden/>
              </w:rPr>
              <w:t>18</w:t>
            </w:r>
            <w:r>
              <w:rPr>
                <w:noProof/>
                <w:webHidden/>
              </w:rPr>
              <w:fldChar w:fldCharType="end"/>
            </w:r>
          </w:hyperlink>
        </w:p>
        <w:p w14:paraId="3B673F2D" w14:textId="404370D2" w:rsidR="00CD2A79" w:rsidRDefault="00DA7CA2">
          <w:pPr>
            <w:rPr>
              <w:bCs/>
            </w:rPr>
          </w:pPr>
          <w:r>
            <w:fldChar w:fldCharType="end"/>
          </w:r>
        </w:p>
      </w:sdtContent>
    </w:sdt>
    <w:p w14:paraId="02EF6948" w14:textId="77777777" w:rsidR="00CD2A79" w:rsidRDefault="00CD2A79">
      <w:pPr>
        <w:spacing w:after="160"/>
        <w:rPr>
          <w:bCs/>
        </w:rPr>
      </w:pPr>
    </w:p>
    <w:p w14:paraId="35A6B105" w14:textId="77777777" w:rsidR="00810849" w:rsidRPr="00165364" w:rsidRDefault="00810849" w:rsidP="00E65970">
      <w:pPr>
        <w:pStyle w:val="Heading1"/>
      </w:pPr>
      <w:bookmarkStart w:id="0" w:name="_Toc195876913"/>
      <w:r w:rsidRPr="00165364">
        <w:t>Introduction:</w:t>
      </w:r>
      <w:bookmarkEnd w:id="0"/>
    </w:p>
    <w:p w14:paraId="56E1D9B2" w14:textId="77777777" w:rsidR="00810849" w:rsidRDefault="00810849" w:rsidP="00810849">
      <w:pPr>
        <w:rPr>
          <w:bCs/>
        </w:rPr>
      </w:pPr>
      <w:r>
        <w:rPr>
          <w:bCs/>
        </w:rPr>
        <w:t xml:space="preserve">JSON </w:t>
      </w:r>
      <w:proofErr w:type="spellStart"/>
      <w:proofErr w:type="gramStart"/>
      <w:r>
        <w:rPr>
          <w:bCs/>
        </w:rPr>
        <w:t>Grapher</w:t>
      </w:r>
      <w:proofErr w:type="spellEnd"/>
      <w:r>
        <w:rPr>
          <w:bCs/>
        </w:rPr>
        <w:t xml:space="preserve">  is</w:t>
      </w:r>
      <w:proofErr w:type="gramEnd"/>
      <w:r>
        <w:rPr>
          <w:bCs/>
        </w:rPr>
        <w:t xml:space="preserve"> a </w:t>
      </w:r>
      <w:proofErr w:type="gramStart"/>
      <w:r>
        <w:rPr>
          <w:bCs/>
        </w:rPr>
        <w:t>webapp</w:t>
      </w:r>
      <w:proofErr w:type="gramEnd"/>
      <w:r>
        <w:rPr>
          <w:bCs/>
        </w:rPr>
        <w:t xml:space="preserve"> for </w:t>
      </w:r>
      <w:r w:rsidRPr="00F059F8">
        <w:rPr>
          <w:bCs/>
        </w:rPr>
        <w:t xml:space="preserve">plotting </w:t>
      </w:r>
      <w:proofErr w:type="gramStart"/>
      <w:r>
        <w:rPr>
          <w:rStyle w:val="Emphasis"/>
        </w:rPr>
        <w:t>X,Y</w:t>
      </w:r>
      <w:proofErr w:type="gramEnd"/>
      <w:r>
        <w:rPr>
          <w:bCs/>
        </w:rPr>
        <w:t xml:space="preserve"> </w:t>
      </w:r>
      <w:proofErr w:type="gramStart"/>
      <w:r w:rsidRPr="00F059F8">
        <w:rPr>
          <w:bCs/>
        </w:rPr>
        <w:t xml:space="preserve">data </w:t>
      </w:r>
      <w:r>
        <w:rPr>
          <w:bCs/>
        </w:rPr>
        <w:t xml:space="preserve"> or</w:t>
      </w:r>
      <w:proofErr w:type="gramEnd"/>
      <w:r>
        <w:rPr>
          <w:bCs/>
        </w:rPr>
        <w:t xml:space="preserve"> model outputs </w:t>
      </w:r>
      <w:r w:rsidRPr="00F059F8">
        <w:rPr>
          <w:bCs/>
        </w:rPr>
        <w:t>from multiple sources</w:t>
      </w:r>
      <w:r>
        <w:rPr>
          <w:bCs/>
        </w:rPr>
        <w:t xml:space="preserve"> (multiple files)</w:t>
      </w:r>
      <w:r w:rsidRPr="00F059F8">
        <w:rPr>
          <w:bCs/>
        </w:rPr>
        <w:t xml:space="preserve"> onto a single graph.</w:t>
      </w:r>
      <w:r>
        <w:rPr>
          <w:bCs/>
        </w:rPr>
        <w:t xml:space="preserve"> It is a step towards an “experiential economy” for comparing data from various sources. The required file type is a simple format that can even be made “by hand” as a .csv file.</w:t>
      </w:r>
    </w:p>
    <w:p w14:paraId="31695A15" w14:textId="77777777" w:rsidR="00810849" w:rsidRDefault="00810849" w:rsidP="00810849">
      <w:pPr>
        <w:rPr>
          <w:bCs/>
        </w:rPr>
      </w:pPr>
    </w:p>
    <w:p w14:paraId="31B197FE" w14:textId="77777777" w:rsidR="00810849" w:rsidRDefault="00810849" w:rsidP="00810849">
      <w:pPr>
        <w:rPr>
          <w:bCs/>
        </w:rPr>
      </w:pPr>
      <w:r>
        <w:rPr>
          <w:bCs/>
        </w:rPr>
        <w:t xml:space="preserve">When two datasets have different units (such as </w:t>
      </w:r>
      <w:r w:rsidRPr="00965A4D">
        <w:rPr>
          <w:rStyle w:val="Emphasis"/>
        </w:rPr>
        <w:t>kg/min</w:t>
      </w:r>
      <w:r>
        <w:rPr>
          <w:bCs/>
        </w:rPr>
        <w:t xml:space="preserve"> and </w:t>
      </w:r>
      <w:r w:rsidRPr="00965A4D">
        <w:rPr>
          <w:rStyle w:val="Emphasis"/>
        </w:rPr>
        <w:t>g/hour</w:t>
      </w:r>
      <w:proofErr w:type="gramStart"/>
      <w:r>
        <w:rPr>
          <w:bCs/>
        </w:rPr>
        <w:t>),  JSON</w:t>
      </w:r>
      <w:proofErr w:type="gramEnd"/>
      <w:r>
        <w:rPr>
          <w:bCs/>
        </w:rPr>
        <w:t xml:space="preserve"> </w:t>
      </w:r>
      <w:proofErr w:type="spellStart"/>
      <w:proofErr w:type="gramStart"/>
      <w:r>
        <w:rPr>
          <w:bCs/>
        </w:rPr>
        <w:t>Grapher</w:t>
      </w:r>
      <w:proofErr w:type="spellEnd"/>
      <w:r>
        <w:rPr>
          <w:bCs/>
        </w:rPr>
        <w:t xml:space="preserve"> will</w:t>
      </w:r>
      <w:proofErr w:type="gramEnd"/>
      <w:r>
        <w:rPr>
          <w:bCs/>
        </w:rPr>
        <w:t xml:space="preserve"> </w:t>
      </w:r>
      <w:r w:rsidRPr="00965A4D">
        <w:rPr>
          <w:bCs/>
          <w:i/>
        </w:rPr>
        <w:t xml:space="preserve">automatically </w:t>
      </w:r>
      <w:proofErr w:type="gramStart"/>
      <w:r>
        <w:rPr>
          <w:bCs/>
        </w:rPr>
        <w:t>converts</w:t>
      </w:r>
      <w:proofErr w:type="gramEnd"/>
      <w:r>
        <w:rPr>
          <w:bCs/>
        </w:rPr>
        <w:t xml:space="preserve"> the data between units and </w:t>
      </w:r>
      <w:proofErr w:type="gramStart"/>
      <w:r>
        <w:rPr>
          <w:bCs/>
        </w:rPr>
        <w:t>plot</w:t>
      </w:r>
      <w:proofErr w:type="gramEnd"/>
      <w:r>
        <w:rPr>
          <w:bCs/>
        </w:rPr>
        <w:t xml:space="preserve"> the data together!  This can save researchers lots of time when trying to compare data from different studies.</w:t>
      </w:r>
      <w:r w:rsidR="000D18FD">
        <w:rPr>
          <w:bCs/>
        </w:rPr>
        <w:t xml:space="preserve"> This concept is depicted in the </w:t>
      </w:r>
      <w:proofErr w:type="gramStart"/>
      <w:r w:rsidR="000D18FD">
        <w:rPr>
          <w:bCs/>
        </w:rPr>
        <w:t>below image</w:t>
      </w:r>
      <w:proofErr w:type="gramEnd"/>
      <w:r w:rsidR="000D18FD">
        <w:rPr>
          <w:bCs/>
        </w:rPr>
        <w:t>.</w:t>
      </w:r>
    </w:p>
    <w:p w14:paraId="0520C63E" w14:textId="77777777" w:rsidR="006B4CB6" w:rsidRDefault="006B4CB6" w:rsidP="00810849">
      <w:pPr>
        <w:rPr>
          <w:bCs/>
        </w:rPr>
      </w:pPr>
    </w:p>
    <w:p w14:paraId="5561D944" w14:textId="77777777" w:rsidR="00810849" w:rsidRDefault="00810849" w:rsidP="00810849">
      <w:pPr>
        <w:rPr>
          <w:bCs/>
        </w:rPr>
      </w:pPr>
    </w:p>
    <w:p w14:paraId="25D8EE01" w14:textId="77777777" w:rsidR="006B4CB6" w:rsidRDefault="006B4CB6" w:rsidP="006B4CB6">
      <w:pPr>
        <w:ind w:firstLine="720"/>
        <w:rPr>
          <w:bCs/>
        </w:rPr>
      </w:pPr>
      <w:r w:rsidRPr="006B4CB6">
        <w:rPr>
          <w:bCs/>
          <w:noProof/>
        </w:rPr>
        <w:drawing>
          <wp:inline distT="0" distB="0" distL="0" distR="0" wp14:anchorId="5A93A001" wp14:editId="6C6E2FDC">
            <wp:extent cx="4564790" cy="2624666"/>
            <wp:effectExtent l="0" t="0" r="721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566217" cy="2625486"/>
                    </a:xfrm>
                    <a:prstGeom prst="rect">
                      <a:avLst/>
                    </a:prstGeom>
                    <a:noFill/>
                  </pic:spPr>
                </pic:pic>
              </a:graphicData>
            </a:graphic>
          </wp:inline>
        </w:drawing>
      </w:r>
    </w:p>
    <w:p w14:paraId="0E2F7036" w14:textId="77777777" w:rsidR="006B4CB6" w:rsidRDefault="006B4CB6" w:rsidP="00810849">
      <w:pPr>
        <w:rPr>
          <w:bCs/>
        </w:rPr>
      </w:pPr>
    </w:p>
    <w:p w14:paraId="4CF084E8" w14:textId="77777777" w:rsidR="006B4CB6" w:rsidRPr="000D18FD" w:rsidRDefault="000D18FD" w:rsidP="006B4CB6">
      <w:pPr>
        <w:jc w:val="center"/>
        <w:rPr>
          <w:bCs/>
          <w:sz w:val="36"/>
        </w:rPr>
      </w:pPr>
      <w:r w:rsidRPr="000D18FD">
        <w:rPr>
          <w:b/>
          <w:bCs/>
        </w:rPr>
        <w:t>Figure 1:</w:t>
      </w:r>
      <w:r w:rsidRPr="000D18FD">
        <w:rPr>
          <w:bCs/>
        </w:rPr>
        <w:t xml:space="preserve"> JSONGrapher can take data from different studies, even with different units, then combine them into one graph for direct comparison by researchers. JSON </w:t>
      </w:r>
      <w:proofErr w:type="spellStart"/>
      <w:r w:rsidRPr="000D18FD">
        <w:rPr>
          <w:bCs/>
        </w:rPr>
        <w:t>Grapher</w:t>
      </w:r>
      <w:proofErr w:type="spellEnd"/>
      <w:r w:rsidRPr="000D18FD">
        <w:rPr>
          <w:bCs/>
        </w:rPr>
        <w:t xml:space="preserve"> can also </w:t>
      </w:r>
      <w:r>
        <w:rPr>
          <w:bCs/>
        </w:rPr>
        <w:t xml:space="preserve">run </w:t>
      </w:r>
      <w:r w:rsidRPr="000D18FD">
        <w:rPr>
          <w:bCs/>
        </w:rPr>
        <w:t>model</w:t>
      </w:r>
      <w:r>
        <w:rPr>
          <w:bCs/>
        </w:rPr>
        <w:t>s and plot the</w:t>
      </w:r>
      <w:r w:rsidRPr="000D18FD">
        <w:rPr>
          <w:bCs/>
        </w:rPr>
        <w:t xml:space="preserve"> outputs alongside </w:t>
      </w:r>
      <w:r>
        <w:rPr>
          <w:bCs/>
        </w:rPr>
        <w:t xml:space="preserve">measured or existing </w:t>
      </w:r>
      <w:r w:rsidRPr="000D18FD">
        <w:rPr>
          <w:bCs/>
        </w:rPr>
        <w:t>data.</w:t>
      </w:r>
    </w:p>
    <w:p w14:paraId="4227A873" w14:textId="77777777" w:rsidR="00810849" w:rsidRPr="00810849" w:rsidRDefault="00810849" w:rsidP="00810849">
      <w:pPr>
        <w:spacing w:after="160"/>
        <w:rPr>
          <w:b/>
          <w:bCs/>
        </w:rPr>
      </w:pPr>
      <w:r>
        <w:rPr>
          <w:bCs/>
        </w:rPr>
        <w:br w:type="page"/>
      </w:r>
    </w:p>
    <w:p w14:paraId="06761A66" w14:textId="77777777" w:rsidR="00810849" w:rsidRDefault="00810849" w:rsidP="00810849">
      <w:pPr>
        <w:rPr>
          <w:bCs/>
        </w:rPr>
      </w:pPr>
    </w:p>
    <w:p w14:paraId="7BDF6DA1" w14:textId="77777777" w:rsidR="00810849" w:rsidRPr="00F059F8" w:rsidRDefault="00810849" w:rsidP="00810849">
      <w:pPr>
        <w:rPr>
          <w:bCs/>
        </w:rPr>
      </w:pPr>
    </w:p>
    <w:p w14:paraId="457DAAA1" w14:textId="0CE657BF" w:rsidR="00810849" w:rsidRPr="00165364" w:rsidRDefault="009F2476" w:rsidP="00E65970">
      <w:pPr>
        <w:pStyle w:val="Heading1"/>
      </w:pPr>
      <w:bookmarkStart w:id="1" w:name="_Toc195876914"/>
      <w:r>
        <w:t>Quick Start</w:t>
      </w:r>
      <w:r w:rsidR="00F9164F">
        <w:t xml:space="preserve"> (how to plot)</w:t>
      </w:r>
      <w:bookmarkEnd w:id="1"/>
    </w:p>
    <w:p w14:paraId="192F308D" w14:textId="77777777" w:rsidR="00DF7144" w:rsidRDefault="00DF7144" w:rsidP="00810849">
      <w:pPr>
        <w:rPr>
          <w:bCs/>
        </w:rPr>
      </w:pPr>
    </w:p>
    <w:p w14:paraId="08AE2F89" w14:textId="5A53CC0C" w:rsidR="008F5A15" w:rsidRDefault="008F5A15" w:rsidP="008F5A15">
      <w:pPr>
        <w:rPr>
          <w:bCs/>
        </w:rPr>
      </w:pPr>
      <w:r>
        <w:rPr>
          <w:bCs/>
        </w:rPr>
        <w:t>D</w:t>
      </w:r>
      <w:r w:rsidRPr="00F059F8">
        <w:rPr>
          <w:bCs/>
        </w:rPr>
        <w:t>ownload</w:t>
      </w:r>
      <w:r>
        <w:rPr>
          <w:bCs/>
        </w:rPr>
        <w:t xml:space="preserve"> the</w:t>
      </w:r>
      <w:r w:rsidRPr="00F059F8">
        <w:rPr>
          <w:bCs/>
        </w:rPr>
        <w:t xml:space="preserve"> </w:t>
      </w:r>
      <w:hyperlink r:id="rId12" w:history="1">
        <w:r>
          <w:rPr>
            <w:rStyle w:val="Hyperlink"/>
            <w:bCs/>
          </w:rPr>
          <w:t>DemonstrationFiles</w:t>
        </w:r>
        <w:r w:rsidRPr="00F059F8">
          <w:rPr>
            <w:rStyle w:val="Hyperlink"/>
            <w:bCs/>
          </w:rPr>
          <w:t>.zip</w:t>
        </w:r>
      </w:hyperlink>
      <w:r w:rsidRPr="00F059F8">
        <w:rPr>
          <w:bCs/>
        </w:rPr>
        <w:t xml:space="preserve"> </w:t>
      </w:r>
      <w:r>
        <w:rPr>
          <w:bCs/>
        </w:rPr>
        <w:t xml:space="preserve"> (click to use link)</w:t>
      </w:r>
    </w:p>
    <w:p w14:paraId="1D625DFC" w14:textId="1D06E6F2" w:rsidR="008F5A15" w:rsidRPr="008F5A15" w:rsidRDefault="008F5A15" w:rsidP="008F5A15">
      <w:pPr>
        <w:rPr>
          <w:b/>
          <w:color w:val="C45911" w:themeColor="accent2" w:themeShade="BF"/>
        </w:rPr>
      </w:pPr>
      <w:r>
        <w:rPr>
          <w:bCs/>
        </w:rPr>
        <w:t xml:space="preserve">Unzip/Copy the files to folder on your computer. </w:t>
      </w:r>
      <w:r w:rsidRPr="008F5A15">
        <w:rPr>
          <w:b/>
          <w:color w:val="C45911" w:themeColor="accent2" w:themeShade="BF"/>
        </w:rPr>
        <w:t>The demonstration will not work if you leave those files inside the zip file.</w:t>
      </w:r>
    </w:p>
    <w:p w14:paraId="3735092F" w14:textId="77777777" w:rsidR="008F5A15" w:rsidRDefault="008F5A15" w:rsidP="00810849">
      <w:pPr>
        <w:rPr>
          <w:bCs/>
        </w:rPr>
      </w:pPr>
    </w:p>
    <w:p w14:paraId="0107C71F" w14:textId="49E5AA73" w:rsidR="00810849" w:rsidRDefault="00795EF8" w:rsidP="00810849">
      <w:pPr>
        <w:rPr>
          <w:bCs/>
        </w:rPr>
      </w:pPr>
      <w:r>
        <w:rPr>
          <w:bCs/>
        </w:rPr>
        <w:t>Now, d</w:t>
      </w:r>
      <w:r w:rsidR="008E31A7">
        <w:rPr>
          <w:bCs/>
        </w:rPr>
        <w:t>irectly t</w:t>
      </w:r>
      <w:r w:rsidR="00DF7144">
        <w:rPr>
          <w:bCs/>
        </w:rPr>
        <w:t xml:space="preserve">ry the “First </w:t>
      </w:r>
      <w:r w:rsidR="003A2F0F">
        <w:rPr>
          <w:bCs/>
        </w:rPr>
        <w:t>Usage</w:t>
      </w:r>
      <w:r w:rsidR="00DF7144">
        <w:rPr>
          <w:bCs/>
        </w:rPr>
        <w:t xml:space="preserve">” instructions below, or </w:t>
      </w:r>
      <w:r w:rsidR="00810849" w:rsidRPr="00F059F8">
        <w:rPr>
          <w:bCs/>
        </w:rPr>
        <w:t xml:space="preserve">watch the </w:t>
      </w:r>
      <w:hyperlink r:id="rId13" w:history="1">
        <w:r w:rsidR="00810849" w:rsidRPr="00810849">
          <w:rPr>
            <w:rStyle w:val="Hyperlink"/>
            <w:bCs/>
          </w:rPr>
          <w:t>demonstration video</w:t>
        </w:r>
      </w:hyperlink>
      <w:r w:rsidR="00810849">
        <w:rPr>
          <w:bCs/>
        </w:rPr>
        <w:t>.</w:t>
      </w:r>
    </w:p>
    <w:p w14:paraId="226EA191" w14:textId="77777777" w:rsidR="00810849" w:rsidRDefault="00810849" w:rsidP="00810849">
      <w:pPr>
        <w:rPr>
          <w:bCs/>
        </w:rPr>
      </w:pPr>
    </w:p>
    <w:p w14:paraId="2102442F" w14:textId="0AC8E2B6" w:rsidR="00DF7144" w:rsidRPr="00DF7144" w:rsidRDefault="00DF7144" w:rsidP="00CE0F4A">
      <w:pPr>
        <w:pStyle w:val="Heading2"/>
      </w:pPr>
      <w:bookmarkStart w:id="2" w:name="_Toc195876915"/>
      <w:r w:rsidRPr="00DF7144">
        <w:t xml:space="preserve">First </w:t>
      </w:r>
      <w:r>
        <w:t>Usage</w:t>
      </w:r>
      <w:r w:rsidRPr="00DF7144">
        <w:t>: Easy Plotting an Example File:</w:t>
      </w:r>
      <w:bookmarkEnd w:id="2"/>
    </w:p>
    <w:p w14:paraId="3FA0870E" w14:textId="77777777" w:rsidR="009F2476" w:rsidRDefault="009F2476" w:rsidP="00401CF7">
      <w:pPr>
        <w:ind w:left="720"/>
        <w:rPr>
          <w:bCs/>
        </w:rPr>
      </w:pPr>
    </w:p>
    <w:p w14:paraId="005DBD32" w14:textId="77777777" w:rsidR="00401CF7" w:rsidRDefault="00401CF7" w:rsidP="00795EF8">
      <w:pPr>
        <w:rPr>
          <w:bCs/>
        </w:rPr>
      </w:pPr>
      <w:r>
        <w:rPr>
          <w:bCs/>
        </w:rPr>
        <w:t xml:space="preserve">Open </w:t>
      </w:r>
      <w:hyperlink r:id="rId14" w:history="1">
        <w:r w:rsidRPr="002A11DD">
          <w:rPr>
            <w:rStyle w:val="Hyperlink"/>
            <w:bCs/>
          </w:rPr>
          <w:t>www.jsongrapher.com</w:t>
        </w:r>
      </w:hyperlink>
      <w:r>
        <w:rPr>
          <w:bCs/>
        </w:rPr>
        <w:t xml:space="preserve"> and drag in the following file to see many series at once:</w:t>
      </w:r>
    </w:p>
    <w:p w14:paraId="2CF50E52" w14:textId="7DB86D67" w:rsidR="00DF7144" w:rsidRDefault="00401CF7" w:rsidP="00795EF8">
      <w:pPr>
        <w:ind w:left="720"/>
        <w:rPr>
          <w:bCs/>
          <w:color w:val="70AD47" w:themeColor="accent6"/>
        </w:rPr>
      </w:pPr>
      <w:r w:rsidRPr="00183659">
        <w:rPr>
          <w:bCs/>
          <w:color w:val="70AD47" w:themeColor="accent6"/>
        </w:rPr>
        <w:t xml:space="preserve">UAN_DTA </w:t>
      </w:r>
      <w:proofErr w:type="spellStart"/>
      <w:r w:rsidRPr="00183659">
        <w:rPr>
          <w:bCs/>
          <w:color w:val="70AD47" w:themeColor="accent6"/>
        </w:rPr>
        <w:t>Consolidated_</w:t>
      </w:r>
      <w:proofErr w:type="gramStart"/>
      <w:r w:rsidRPr="00183659">
        <w:rPr>
          <w:bCs/>
          <w:color w:val="70AD47" w:themeColor="accent6"/>
        </w:rPr>
        <w:t>descending.json</w:t>
      </w:r>
      <w:proofErr w:type="spellEnd"/>
      <w:proofErr w:type="gramEnd"/>
      <w:r w:rsidR="009F2476">
        <w:rPr>
          <w:bCs/>
          <w:color w:val="70AD47" w:themeColor="accent6"/>
        </w:rPr>
        <w:t xml:space="preserve"> </w:t>
      </w:r>
    </w:p>
    <w:p w14:paraId="7F1CAD96" w14:textId="75A544BD" w:rsidR="00867214" w:rsidRDefault="00401CF7" w:rsidP="00795EF8">
      <w:pPr>
        <w:rPr>
          <w:ins w:id="3" w:author="Aditya Savara" w:date="2025-04-17T21:48:00Z" w16du:dateUtc="2025-04-18T01:48:00Z"/>
          <w:bCs/>
        </w:rPr>
      </w:pPr>
      <w:r>
        <w:rPr>
          <w:bCs/>
        </w:rPr>
        <w:t xml:space="preserve">Then click “Clear </w:t>
      </w:r>
      <w:proofErr w:type="gramStart"/>
      <w:r>
        <w:rPr>
          <w:bCs/>
        </w:rPr>
        <w:t xml:space="preserve">Data” </w:t>
      </w:r>
      <w:r w:rsidR="009F2476">
        <w:rPr>
          <w:bCs/>
        </w:rPr>
        <w:t xml:space="preserve"> to</w:t>
      </w:r>
      <w:proofErr w:type="gramEnd"/>
      <w:r w:rsidR="009F2476">
        <w:rPr>
          <w:bCs/>
        </w:rPr>
        <w:t xml:space="preserve"> be able to try more examples.</w:t>
      </w:r>
    </w:p>
    <w:p w14:paraId="67A319D4" w14:textId="77777777" w:rsidR="00BA4790" w:rsidRDefault="00BA4790" w:rsidP="00401CF7">
      <w:pPr>
        <w:ind w:left="720"/>
      </w:pPr>
    </w:p>
    <w:p w14:paraId="0E58D4C6" w14:textId="7FD10D57" w:rsidR="009F2476" w:rsidRPr="00DF7144" w:rsidRDefault="00DF7144" w:rsidP="00CE0F4A">
      <w:pPr>
        <w:pStyle w:val="Heading2"/>
      </w:pPr>
      <w:bookmarkStart w:id="4" w:name="_Toc195876916"/>
      <w:r>
        <w:t xml:space="preserve">Second Usage: Try Easy Plotting </w:t>
      </w:r>
      <w:r w:rsidR="009F2476" w:rsidRPr="00DF7144">
        <w:t xml:space="preserve">Multiple </w:t>
      </w:r>
      <w:r>
        <w:t>Example</w:t>
      </w:r>
      <w:r w:rsidR="009F2476">
        <w:t xml:space="preserve"> F</w:t>
      </w:r>
      <w:r w:rsidR="009F2476" w:rsidRPr="00DF7144">
        <w:t>iles:</w:t>
      </w:r>
      <w:bookmarkEnd w:id="4"/>
    </w:p>
    <w:p w14:paraId="5D36D925" w14:textId="77777777" w:rsidR="00795EF8" w:rsidRDefault="00795EF8" w:rsidP="00795EF8">
      <w:pPr>
        <w:rPr>
          <w:bCs/>
        </w:rPr>
      </w:pPr>
    </w:p>
    <w:p w14:paraId="32C7D515" w14:textId="274A01E1" w:rsidR="00401CF7" w:rsidRDefault="00401CF7" w:rsidP="00795EF8">
      <w:pPr>
        <w:rPr>
          <w:bCs/>
        </w:rPr>
      </w:pPr>
      <w:r>
        <w:rPr>
          <w:bCs/>
        </w:rPr>
        <w:t>Upload/d</w:t>
      </w:r>
      <w:r w:rsidRPr="00F059F8">
        <w:rPr>
          <w:bCs/>
        </w:rPr>
        <w:t xml:space="preserve">rag </w:t>
      </w:r>
      <w:r>
        <w:rPr>
          <w:bCs/>
        </w:rPr>
        <w:t>the following three files one at a time:</w:t>
      </w:r>
    </w:p>
    <w:p w14:paraId="374656CE" w14:textId="77777777" w:rsidR="00401CF7" w:rsidRDefault="00401CF7" w:rsidP="00401CF7">
      <w:pPr>
        <w:ind w:left="720"/>
        <w:rPr>
          <w:bCs/>
        </w:rPr>
      </w:pPr>
      <w:r w:rsidRPr="00B80058">
        <w:rPr>
          <w:rStyle w:val="Emphasis"/>
        </w:rPr>
        <w:t>amino_silane_silica_exp_343.csv</w:t>
      </w:r>
    </w:p>
    <w:p w14:paraId="207CDDF3" w14:textId="77777777" w:rsidR="00401CF7" w:rsidRPr="00B80058" w:rsidRDefault="00401CF7" w:rsidP="00401CF7">
      <w:pPr>
        <w:ind w:left="720"/>
        <w:rPr>
          <w:rStyle w:val="Emphasis"/>
        </w:rPr>
      </w:pPr>
      <w:r w:rsidRPr="00B80058">
        <w:rPr>
          <w:rStyle w:val="Emphasis"/>
        </w:rPr>
        <w:t>amino_silane_silica_exp_3</w:t>
      </w:r>
      <w:r>
        <w:rPr>
          <w:rStyle w:val="Emphasis"/>
        </w:rPr>
        <w:t>8</w:t>
      </w:r>
      <w:r w:rsidRPr="00B80058">
        <w:rPr>
          <w:rStyle w:val="Emphasis"/>
        </w:rPr>
        <w:t xml:space="preserve">3.csv </w:t>
      </w:r>
    </w:p>
    <w:p w14:paraId="715B8732" w14:textId="77777777" w:rsidR="00401CF7" w:rsidRDefault="00401CF7" w:rsidP="00401CF7">
      <w:pPr>
        <w:ind w:left="720"/>
        <w:rPr>
          <w:bCs/>
        </w:rPr>
      </w:pPr>
      <w:r w:rsidRPr="00B80058">
        <w:rPr>
          <w:rStyle w:val="Emphasis"/>
        </w:rPr>
        <w:t>CO2AdsorptionNaX2.json</w:t>
      </w:r>
      <w:r>
        <w:rPr>
          <w:bCs/>
        </w:rPr>
        <w:t xml:space="preserve"> </w:t>
      </w:r>
    </w:p>
    <w:p w14:paraId="5F5E73C9" w14:textId="77777777" w:rsidR="00401CF7" w:rsidRDefault="00401CF7" w:rsidP="00401CF7">
      <w:pPr>
        <w:ind w:left="720"/>
        <w:rPr>
          <w:bCs/>
        </w:rPr>
      </w:pPr>
    </w:p>
    <w:p w14:paraId="0AD26F88" w14:textId="1B1A24BD" w:rsidR="00D604AC" w:rsidRDefault="00401CF7" w:rsidP="00795EF8">
      <w:pPr>
        <w:rPr>
          <w:bCs/>
        </w:rPr>
      </w:pPr>
      <w:r>
        <w:rPr>
          <w:bCs/>
        </w:rPr>
        <w:t xml:space="preserve">Note how JSON </w:t>
      </w:r>
      <w:proofErr w:type="spellStart"/>
      <w:r>
        <w:rPr>
          <w:bCs/>
        </w:rPr>
        <w:t>Grapher</w:t>
      </w:r>
      <w:proofErr w:type="spellEnd"/>
      <w:r>
        <w:rPr>
          <w:bCs/>
        </w:rPr>
        <w:t xml:space="preserve"> allows comparing all three data sets. </w:t>
      </w:r>
      <w:proofErr w:type="gramStart"/>
      <w:r>
        <w:rPr>
          <w:bCs/>
        </w:rPr>
        <w:t>Importantly,  the</w:t>
      </w:r>
      <w:proofErr w:type="gramEnd"/>
      <w:r>
        <w:rPr>
          <w:bCs/>
        </w:rPr>
        <w:t xml:space="preserve"> third data set </w:t>
      </w:r>
      <w:proofErr w:type="gramStart"/>
      <w:r>
        <w:rPr>
          <w:bCs/>
        </w:rPr>
        <w:t>actually has</w:t>
      </w:r>
      <w:proofErr w:type="gramEnd"/>
      <w:r>
        <w:rPr>
          <w:bCs/>
        </w:rPr>
        <w:t xml:space="preserve"> different units </w:t>
      </w:r>
      <w:proofErr w:type="gramStart"/>
      <w:r>
        <w:rPr>
          <w:bCs/>
        </w:rPr>
        <w:t>of  Pa</w:t>
      </w:r>
      <w:proofErr w:type="gramEnd"/>
      <w:r>
        <w:rPr>
          <w:bCs/>
        </w:rPr>
        <w:t xml:space="preserve"> rather than kPa! JSON </w:t>
      </w:r>
      <w:proofErr w:type="spellStart"/>
      <w:r>
        <w:rPr>
          <w:bCs/>
        </w:rPr>
        <w:t>Grapher</w:t>
      </w:r>
      <w:proofErr w:type="spellEnd"/>
      <w:r>
        <w:rPr>
          <w:bCs/>
        </w:rPr>
        <w:t xml:space="preserve"> automatically converts the units to match those of the first uploaded dataset and plots </w:t>
      </w:r>
      <w:proofErr w:type="gramStart"/>
      <w:r>
        <w:rPr>
          <w:bCs/>
        </w:rPr>
        <w:t>all of</w:t>
      </w:r>
      <w:proofErr w:type="gramEnd"/>
      <w:r>
        <w:rPr>
          <w:bCs/>
        </w:rPr>
        <w:t xml:space="preserve"> the data together!</w:t>
      </w:r>
    </w:p>
    <w:p w14:paraId="343A902B" w14:textId="77777777" w:rsidR="00DF7144" w:rsidRDefault="00DF7144" w:rsidP="00401CF7">
      <w:pPr>
        <w:ind w:left="720"/>
        <w:rPr>
          <w:bCs/>
        </w:rPr>
      </w:pPr>
    </w:p>
    <w:p w14:paraId="5FF222CE" w14:textId="10C36D08" w:rsidR="00DF7144" w:rsidRDefault="00DF7144" w:rsidP="00795EF8">
      <w:pPr>
        <w:rPr>
          <w:bCs/>
        </w:rPr>
      </w:pPr>
      <w:r>
        <w:rPr>
          <w:bCs/>
        </w:rPr>
        <w:t xml:space="preserve">Then click “Clear </w:t>
      </w:r>
      <w:proofErr w:type="gramStart"/>
      <w:r>
        <w:rPr>
          <w:bCs/>
        </w:rPr>
        <w:t>Data”  to</w:t>
      </w:r>
      <w:proofErr w:type="gramEnd"/>
      <w:r>
        <w:rPr>
          <w:bCs/>
        </w:rPr>
        <w:t xml:space="preserve"> be able to try more examples.</w:t>
      </w:r>
    </w:p>
    <w:p w14:paraId="5500394E" w14:textId="77777777" w:rsidR="00401CF7" w:rsidRDefault="00401CF7" w:rsidP="00401CF7">
      <w:pPr>
        <w:ind w:left="720"/>
        <w:rPr>
          <w:bCs/>
        </w:rPr>
      </w:pPr>
    </w:p>
    <w:p w14:paraId="08934B05" w14:textId="6A013D0F" w:rsidR="009F2476" w:rsidRPr="00DF7144" w:rsidRDefault="00DF7144" w:rsidP="00CE0F4A">
      <w:pPr>
        <w:pStyle w:val="Heading2"/>
      </w:pPr>
      <w:bookmarkStart w:id="5" w:name="_Toc195876917"/>
      <w:r>
        <w:t xml:space="preserve">Third Usage: Try Easy Plotting </w:t>
      </w:r>
      <w:r w:rsidR="009F2476">
        <w:t xml:space="preserve">Using </w:t>
      </w:r>
      <w:r>
        <w:t>Multiple Example</w:t>
      </w:r>
      <w:r w:rsidR="009F2476">
        <w:t xml:space="preserve"> Files:</w:t>
      </w:r>
      <w:bookmarkEnd w:id="5"/>
    </w:p>
    <w:p w14:paraId="45DAD659" w14:textId="77777777" w:rsidR="00795EF8" w:rsidRDefault="00795EF8" w:rsidP="00795EF8">
      <w:pPr>
        <w:rPr>
          <w:bCs/>
        </w:rPr>
      </w:pPr>
    </w:p>
    <w:p w14:paraId="68FA05FE" w14:textId="113BC388" w:rsidR="00795EF8" w:rsidRDefault="00401CF7" w:rsidP="00795EF8">
      <w:pPr>
        <w:rPr>
          <w:bCs/>
        </w:rPr>
      </w:pPr>
      <w:r>
        <w:rPr>
          <w:bCs/>
        </w:rPr>
        <w:t>For yet another example</w:t>
      </w:r>
      <w:r w:rsidR="005031FD">
        <w:rPr>
          <w:bCs/>
        </w:rPr>
        <w:t>,</w:t>
      </w:r>
      <w:r w:rsidR="00D604AC">
        <w:rPr>
          <w:bCs/>
        </w:rPr>
        <w:t xml:space="preserve"> try clearing the data and uploading</w:t>
      </w:r>
      <w:r w:rsidR="00795EF8">
        <w:rPr>
          <w:bCs/>
        </w:rPr>
        <w:t>:</w:t>
      </w:r>
      <w:r w:rsidR="00D604AC">
        <w:rPr>
          <w:bCs/>
        </w:rPr>
        <w:t xml:space="preserve"> </w:t>
      </w:r>
    </w:p>
    <w:p w14:paraId="49C0C865" w14:textId="645CFBCE" w:rsidR="00795EF8" w:rsidRDefault="00D604AC" w:rsidP="00795EF8">
      <w:pPr>
        <w:ind w:firstLine="720"/>
        <w:rPr>
          <w:rStyle w:val="Emphasis"/>
        </w:rPr>
      </w:pPr>
      <w:proofErr w:type="spellStart"/>
      <w:r w:rsidRPr="00663A2F">
        <w:rPr>
          <w:rStyle w:val="Emphasis"/>
        </w:rPr>
        <w:t>La_Perovskites_Combined.json</w:t>
      </w:r>
      <w:proofErr w:type="spellEnd"/>
      <w:r w:rsidR="00C343DB">
        <w:rPr>
          <w:rStyle w:val="Emphasis"/>
        </w:rPr>
        <w:t>+</w:t>
      </w:r>
    </w:p>
    <w:p w14:paraId="2EE7E6AD" w14:textId="77777777" w:rsidR="00C343DB" w:rsidRDefault="00C343DB" w:rsidP="00795EF8">
      <w:pPr>
        <w:ind w:firstLine="720"/>
        <w:rPr>
          <w:rStyle w:val="Emphasis"/>
        </w:rPr>
      </w:pPr>
    </w:p>
    <w:p w14:paraId="5A5ACE70" w14:textId="77777777" w:rsidR="00C343DB" w:rsidRDefault="00C343DB" w:rsidP="00795EF8">
      <w:pPr>
        <w:ind w:firstLine="720"/>
        <w:rPr>
          <w:rStyle w:val="Emphasis"/>
        </w:rPr>
      </w:pPr>
    </w:p>
    <w:p w14:paraId="4C1A667A" w14:textId="77777777" w:rsidR="00F06CF2" w:rsidRDefault="00810849" w:rsidP="00810849">
      <w:pPr>
        <w:rPr>
          <w:bCs/>
        </w:rPr>
      </w:pPr>
      <w:r w:rsidRPr="00CD2A79">
        <w:rPr>
          <w:bCs/>
        </w:rPr>
        <w:t xml:space="preserve">Now you know how to </w:t>
      </w:r>
      <w:r w:rsidR="00C763EE">
        <w:rPr>
          <w:bCs/>
        </w:rPr>
        <w:t xml:space="preserve">plot files in </w:t>
      </w:r>
      <w:r>
        <w:rPr>
          <w:bCs/>
        </w:rPr>
        <w:t xml:space="preserve">JSON </w:t>
      </w:r>
      <w:proofErr w:type="spellStart"/>
      <w:r>
        <w:rPr>
          <w:bCs/>
        </w:rPr>
        <w:t>Grapher</w:t>
      </w:r>
      <w:proofErr w:type="spellEnd"/>
      <w:r>
        <w:rPr>
          <w:bCs/>
        </w:rPr>
        <w:t xml:space="preserve"> in a basic way!</w:t>
      </w:r>
      <w:r w:rsidR="00F06CF2">
        <w:rPr>
          <w:bCs/>
        </w:rPr>
        <w:t xml:space="preserve"> </w:t>
      </w:r>
    </w:p>
    <w:p w14:paraId="62F428BA" w14:textId="4DE10219" w:rsidR="00810849" w:rsidRDefault="00F06CF2" w:rsidP="00810849">
      <w:pPr>
        <w:rPr>
          <w:bCs/>
        </w:rPr>
      </w:pPr>
      <w:r>
        <w:rPr>
          <w:bCs/>
        </w:rPr>
        <w:t xml:space="preserve">The rest of this manual is made for people who wish to make JSON </w:t>
      </w:r>
      <w:proofErr w:type="spellStart"/>
      <w:r>
        <w:rPr>
          <w:bCs/>
        </w:rPr>
        <w:t>Grapher</w:t>
      </w:r>
      <w:proofErr w:type="spellEnd"/>
      <w:r>
        <w:rPr>
          <w:bCs/>
        </w:rPr>
        <w:t xml:space="preserve"> files.</w:t>
      </w:r>
    </w:p>
    <w:p w14:paraId="06300AB2" w14:textId="68AE900D" w:rsidR="00C343DB" w:rsidRDefault="00C343DB">
      <w:pPr>
        <w:spacing w:after="160"/>
        <w:rPr>
          <w:bCs/>
        </w:rPr>
      </w:pPr>
      <w:r>
        <w:rPr>
          <w:bCs/>
        </w:rPr>
        <w:br w:type="page"/>
      </w:r>
    </w:p>
    <w:p w14:paraId="719B5537" w14:textId="740D2C90" w:rsidR="005613EB" w:rsidRDefault="00251829" w:rsidP="005613EB">
      <w:pPr>
        <w:pStyle w:val="Heading1"/>
      </w:pPr>
      <w:bookmarkStart w:id="6" w:name="_Toc195876918"/>
      <w:r w:rsidRPr="00644D99">
        <w:rPr>
          <w:noProof/>
          <w:color w:val="FFFFFF" w:themeColor="background1"/>
        </w:rPr>
        <w:lastRenderedPageBreak/>
        <mc:AlternateContent>
          <mc:Choice Requires="wpc">
            <w:drawing>
              <wp:anchor distT="0" distB="0" distL="114300" distR="114300" simplePos="0" relativeHeight="251659264" behindDoc="0" locked="0" layoutInCell="1" allowOverlap="1" wp14:anchorId="194349A0" wp14:editId="189054AD">
                <wp:simplePos x="0" y="0"/>
                <wp:positionH relativeFrom="margin">
                  <wp:posOffset>-488315</wp:posOffset>
                </wp:positionH>
                <wp:positionV relativeFrom="paragraph">
                  <wp:posOffset>648335</wp:posOffset>
                </wp:positionV>
                <wp:extent cx="7048500" cy="7130415"/>
                <wp:effectExtent l="0" t="635" r="21590" b="3175"/>
                <wp:wrapSquare wrapText="bothSides"/>
                <wp:docPr id="59"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pic:pic xmlns:pic="http://schemas.openxmlformats.org/drawingml/2006/picture">
                        <pic:nvPicPr>
                          <pic:cNvPr id="1808815535" name="Picture 9943215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2035800"/>
                            <a:ext cx="396963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2501999" name="Rectangle: Rounded Corners 1175633219"/>
                        <wps:cNvSpPr>
                          <a:spLocks noChangeArrowheads="1"/>
                        </wps:cNvSpPr>
                        <wps:spPr bwMode="auto">
                          <a:xfrm>
                            <a:off x="4021563" y="235465"/>
                            <a:ext cx="2870158" cy="63777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wps:txbx>
                        <wps:bodyPr rot="0" vert="horz" wrap="square" lIns="91440" tIns="45720" rIns="91440" bIns="45720" anchor="ctr" anchorCtr="0" upright="1">
                          <a:noAutofit/>
                        </wps:bodyPr>
                      </wps:wsp>
                      <wps:wsp>
                        <wps:cNvPr id="1465432724" name="Rectangle: Rounded Corners 551913982"/>
                        <wps:cNvSpPr>
                          <a:spLocks noChangeArrowheads="1"/>
                        </wps:cNvSpPr>
                        <wps:spPr bwMode="auto">
                          <a:xfrm>
                            <a:off x="3449214" y="995324"/>
                            <a:ext cx="3580281" cy="144307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w:t>
                              </w:r>
                              <w:proofErr w:type="gramStart"/>
                              <w:r w:rsidRPr="00644D99">
                                <w:rPr>
                                  <w:color w:val="FFFFFF" w:themeColor="background1"/>
                                  <w:sz w:val="24"/>
                                  <w:szCs w:val="24"/>
                                </w:rPr>
                                <w:t>), and</w:t>
                              </w:r>
                              <w:proofErr w:type="gramEnd"/>
                              <w:r w:rsidRPr="00644D99">
                                <w:rPr>
                                  <w:color w:val="FFFFFF" w:themeColor="background1"/>
                                  <w:sz w:val="24"/>
                                  <w:szCs w:val="24"/>
                                </w:rPr>
                                <w:t xml:space="preserve">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wps:txbx>
                        <wps:bodyPr rot="0" vert="horz" wrap="square" lIns="91440" tIns="45720" rIns="91440" bIns="45720" anchor="ctr" anchorCtr="0" upright="1">
                          <a:noAutofit/>
                        </wps:bodyPr>
                      </wps:wsp>
                      <wps:wsp>
                        <wps:cNvPr id="1421945668" name="Connector: Elbow 1500889774"/>
                        <wps:cNvCnPr>
                          <a:cxnSpLocks noChangeShapeType="1"/>
                          <a:stCxn id="1624727059" idx="3"/>
                          <a:endCxn id="1465432724" idx="1"/>
                        </wps:cNvCnPr>
                        <wps:spPr bwMode="auto">
                          <a:xfrm flipV="1">
                            <a:off x="2756535" y="1717040"/>
                            <a:ext cx="678815" cy="1141730"/>
                          </a:xfrm>
                          <a:prstGeom prst="bentConnector3">
                            <a:avLst>
                              <a:gd name="adj1" fmla="val 5023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49028112" name="Rectangle: Rounded Corners 304058043"/>
                        <wps:cNvSpPr>
                          <a:spLocks noChangeArrowheads="1"/>
                        </wps:cNvSpPr>
                        <wps:spPr bwMode="auto">
                          <a:xfrm>
                            <a:off x="4287792" y="2510313"/>
                            <a:ext cx="1817733" cy="39305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wps:txbx>
                        <wps:bodyPr rot="0" vert="horz" wrap="square" lIns="91440" tIns="45720" rIns="91440" bIns="45720" anchor="ctr" anchorCtr="0" upright="1">
                          <a:noAutofit/>
                        </wps:bodyPr>
                      </wps:wsp>
                      <wps:wsp>
                        <wps:cNvPr id="3651699" name="Rectangle: Rounded Corners 932294674"/>
                        <wps:cNvSpPr>
                          <a:spLocks noChangeArrowheads="1"/>
                        </wps:cNvSpPr>
                        <wps:spPr bwMode="auto">
                          <a:xfrm>
                            <a:off x="3902217" y="2958847"/>
                            <a:ext cx="3146283" cy="1063355"/>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653E479" w14:textId="77777777" w:rsidR="00644D99" w:rsidRPr="00644D99" w:rsidRDefault="00644D99" w:rsidP="00E60201">
                              <w:pPr>
                                <w:jc w:val="both"/>
                                <w:rPr>
                                  <w:color w:val="FFFFFF" w:themeColor="background1"/>
                                  <w:sz w:val="24"/>
                                  <w:szCs w:val="24"/>
                                </w:rPr>
                              </w:pPr>
                              <w:proofErr w:type="spellStart"/>
                              <w:r w:rsidRPr="00644D99">
                                <w:rPr>
                                  <w:color w:val="FFFFFF" w:themeColor="background1"/>
                                  <w:sz w:val="24"/>
                                  <w:szCs w:val="24"/>
                                </w:rPr>
                                <w:t>x_label</w:t>
                              </w:r>
                              <w:proofErr w:type="spellEnd"/>
                              <w:r w:rsidRPr="00644D99">
                                <w:rPr>
                                  <w:color w:val="FFFFFF" w:themeColor="background1"/>
                                  <w:sz w:val="24"/>
                                  <w:szCs w:val="24"/>
                                </w:rPr>
                                <w:t xml:space="preserve"> and </w:t>
                              </w:r>
                              <w:proofErr w:type="spellStart"/>
                              <w:r w:rsidRPr="00644D99">
                                <w:rPr>
                                  <w:color w:val="FFFFFF" w:themeColor="background1"/>
                                  <w:sz w:val="24"/>
                                  <w:szCs w:val="24"/>
                                </w:rPr>
                                <w:t>y_label</w:t>
                              </w:r>
                              <w:proofErr w:type="spellEnd"/>
                              <w:r w:rsidRPr="00644D99">
                                <w:rPr>
                                  <w:color w:val="FFFFFF" w:themeColor="background1"/>
                                  <w:sz w:val="24"/>
                                  <w:szCs w:val="24"/>
                                </w:rPr>
                                <w:t xml:space="preserve">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wps:txbx>
                        <wps:bodyPr rot="0" vert="horz" wrap="square" lIns="91440" tIns="45720" rIns="91440" bIns="45720" anchor="ctr" anchorCtr="0" upright="1">
                          <a:noAutofit/>
                        </wps:bodyPr>
                      </wps:wsp>
                      <wpg:wgp>
                        <wpg:cNvPr id="1995030868" name="Group 600976081"/>
                        <wpg:cNvGrpSpPr>
                          <a:grpSpLocks/>
                        </wpg:cNvGrpSpPr>
                        <wpg:grpSpPr bwMode="auto">
                          <a:xfrm>
                            <a:off x="2755915" y="3228975"/>
                            <a:ext cx="1120759" cy="179705"/>
                            <a:chOff x="2755915" y="1507490"/>
                            <a:chExt cx="1572245" cy="154940"/>
                          </a:xfrm>
                        </wpg:grpSpPr>
                        <wps:wsp>
                          <wps:cNvPr id="715489872" name="Connector: Elbow 1221130601"/>
                          <wps:cNvCnPr>
                            <a:cxnSpLocks noChangeShapeType="1"/>
                          </wps:cNvCnPr>
                          <wps:spPr bwMode="auto">
                            <a:xfrm>
                              <a:off x="2764476" y="1507490"/>
                              <a:ext cx="1559874" cy="68898"/>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394510779" name="Connector: Elbow 1845641843"/>
                          <wps:cNvCnPr>
                            <a:cxnSpLocks noChangeShapeType="1"/>
                          </wps:cNvCnPr>
                          <wps:spPr bwMode="auto">
                            <a:xfrm flipV="1">
                              <a:off x="2755915" y="1578293"/>
                              <a:ext cx="1572245" cy="84137"/>
                            </a:xfrm>
                            <a:prstGeom prst="bentConnector3">
                              <a:avLst>
                                <a:gd name="adj1" fmla="val 50000"/>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g:wgp>
                      <wps:wsp>
                        <wps:cNvPr id="18309891" name="Rectangle: Rounded Corners 819829032"/>
                        <wps:cNvSpPr>
                          <a:spLocks noChangeArrowheads="1"/>
                        </wps:cNvSpPr>
                        <wps:spPr bwMode="auto">
                          <a:xfrm>
                            <a:off x="3911742" y="4123503"/>
                            <a:ext cx="3089133" cy="767159"/>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wps:txbx>
                        <wps:bodyPr rot="0" vert="horz" wrap="square" lIns="91440" tIns="45720" rIns="91440" bIns="45720" anchor="ctr" anchorCtr="0" upright="1">
                          <a:noAutofit/>
                        </wps:bodyPr>
                      </wps:wsp>
                      <wps:wsp>
                        <wps:cNvPr id="1429108382" name="Rectangle: Rounded Corners 1108876588"/>
                        <wps:cNvSpPr>
                          <a:spLocks noChangeArrowheads="1"/>
                        </wps:cNvSpPr>
                        <wps:spPr bwMode="auto">
                          <a:xfrm>
                            <a:off x="3928730" y="4987684"/>
                            <a:ext cx="3028950" cy="648292"/>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wps:txbx>
                        <wps:bodyPr rot="0" vert="horz" wrap="square" lIns="91440" tIns="45720" rIns="91440" bIns="45720" anchor="ctr" anchorCtr="0" upright="1">
                          <a:noAutofit/>
                        </wps:bodyPr>
                      </wps:wsp>
                      <wps:wsp>
                        <wps:cNvPr id="1760832260" name="Rectangle: Rounded Corners 1446854287"/>
                        <wps:cNvSpPr>
                          <a:spLocks noChangeArrowheads="1"/>
                        </wps:cNvSpPr>
                        <wps:spPr bwMode="auto">
                          <a:xfrm>
                            <a:off x="3812058" y="5702953"/>
                            <a:ext cx="3217437" cy="917586"/>
                          </a:xfrm>
                          <a:prstGeom prst="roundRect">
                            <a:avLst>
                              <a:gd name="adj" fmla="val 16667"/>
                            </a:avLst>
                          </a:prstGeom>
                          <a:solidFill>
                            <a:srgbClr val="156082"/>
                          </a:solidFill>
                          <a:ln w="28575" cap="flat" cmpd="sng" algn="ctr">
                            <a:solidFill>
                              <a:srgbClr val="46B1E1"/>
                            </a:solidFill>
                            <a:prstDash val="solid"/>
                            <a:miter lim="800000"/>
                            <a:headEnd/>
                            <a:tailEnd/>
                          </a:ln>
                        </wps:spPr>
                        <wps:txb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Customize these column headings for readability. </w:t>
                              </w:r>
                              <w:proofErr w:type="spellStart"/>
                              <w:r w:rsidRPr="00644D99">
                                <w:rPr>
                                  <w:color w:val="FFFFFF" w:themeColor="background1"/>
                                  <w:sz w:val="24"/>
                                  <w:szCs w:val="24"/>
                                </w:rPr>
                                <w:t>JSONGrapher</w:t>
                              </w:r>
                              <w:proofErr w:type="spellEnd"/>
                              <w:r w:rsidRPr="00644D99">
                                <w:rPr>
                                  <w:color w:val="FFFFFF" w:themeColor="background1"/>
                                  <w:sz w:val="24"/>
                                  <w:szCs w:val="24"/>
                                </w:rPr>
                                <w:t xml:space="preserve"> will ignore the text in this row.</w:t>
                              </w:r>
                            </w:p>
                          </w:txbxContent>
                        </wps:txbx>
                        <wps:bodyPr rot="0" vert="horz" wrap="square" lIns="91440" tIns="45720" rIns="91440" bIns="45720" anchor="ctr" anchorCtr="0" upright="1">
                          <a:noAutofit/>
                        </wps:bodyPr>
                      </wps:wsp>
                      <wps:wsp>
                        <wps:cNvPr id="716738937" name="Connector: Elbow 1198087661"/>
                        <wps:cNvCnPr>
                          <a:cxnSpLocks noChangeShapeType="1"/>
                          <a:stCxn id="1458090268" idx="3"/>
                          <a:endCxn id="18309891" idx="1"/>
                        </wps:cNvCnPr>
                        <wps:spPr bwMode="auto">
                          <a:xfrm>
                            <a:off x="2756535" y="3663315"/>
                            <a:ext cx="1141095" cy="843915"/>
                          </a:xfrm>
                          <a:prstGeom prst="bentConnector3">
                            <a:avLst>
                              <a:gd name="adj1" fmla="val 50139"/>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2100883352" name="Connector: Elbow 1148623824"/>
                        <wps:cNvCnPr>
                          <a:cxnSpLocks noChangeShapeType="1"/>
                          <a:stCxn id="361369500" idx="3"/>
                          <a:endCxn id="1429108382" idx="1"/>
                        </wps:cNvCnPr>
                        <wps:spPr bwMode="auto">
                          <a:xfrm>
                            <a:off x="2756535" y="3938905"/>
                            <a:ext cx="1158240" cy="1373505"/>
                          </a:xfrm>
                          <a:prstGeom prst="bentConnector3">
                            <a:avLst>
                              <a:gd name="adj1" fmla="val 50167"/>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3842773" name="Connector: Elbow 2049287628"/>
                        <wps:cNvCnPr>
                          <a:cxnSpLocks noChangeShapeType="1"/>
                          <a:stCxn id="719629399" idx="3"/>
                          <a:endCxn id="1760832260" idx="1"/>
                        </wps:cNvCnPr>
                        <wps:spPr bwMode="auto">
                          <a:xfrm>
                            <a:off x="3350895" y="4104640"/>
                            <a:ext cx="447040" cy="2057400"/>
                          </a:xfrm>
                          <a:prstGeom prst="bentConnector3">
                            <a:avLst>
                              <a:gd name="adj1" fmla="val 5042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0204554" name="Connector: Elbow 1493170683"/>
                        <wps:cNvCnPr>
                          <a:cxnSpLocks noChangeShapeType="1"/>
                          <a:stCxn id="1756508271" idx="3"/>
                          <a:endCxn id="949028112" idx="1"/>
                        </wps:cNvCnPr>
                        <wps:spPr bwMode="auto">
                          <a:xfrm flipV="1">
                            <a:off x="2761615" y="2707005"/>
                            <a:ext cx="1511935" cy="330200"/>
                          </a:xfrm>
                          <a:prstGeom prst="bentConnector3">
                            <a:avLst>
                              <a:gd name="adj1" fmla="val 50106"/>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733418935" name="Rectangle 354787088"/>
                        <wps:cNvSpPr>
                          <a:spLocks noChangeArrowheads="1"/>
                        </wps:cNvSpPr>
                        <wps:spPr bwMode="auto">
                          <a:xfrm>
                            <a:off x="190919" y="2183353"/>
                            <a:ext cx="2556162" cy="57275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24727059" name="Rectangle 599759863"/>
                        <wps:cNvSpPr>
                          <a:spLocks noChangeArrowheads="1"/>
                        </wps:cNvSpPr>
                        <wps:spPr bwMode="auto">
                          <a:xfrm>
                            <a:off x="190919" y="2770313"/>
                            <a:ext cx="2555875" cy="176716"/>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756508271" name="Rectangle 824618606"/>
                        <wps:cNvSpPr>
                          <a:spLocks noChangeArrowheads="1"/>
                        </wps:cNvSpPr>
                        <wps:spPr bwMode="auto">
                          <a:xfrm>
                            <a:off x="196230" y="2945539"/>
                            <a:ext cx="2555875" cy="182360"/>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122890841" name="Rectangle 1504376709"/>
                        <wps:cNvSpPr>
                          <a:spLocks noChangeArrowheads="1"/>
                        </wps:cNvSpPr>
                        <wps:spPr bwMode="auto">
                          <a:xfrm>
                            <a:off x="200040" y="3127900"/>
                            <a:ext cx="2555875" cy="351692"/>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58090268" name="Rectangle 1376494457"/>
                        <wps:cNvSpPr>
                          <a:spLocks noChangeArrowheads="1"/>
                        </wps:cNvSpPr>
                        <wps:spPr bwMode="auto">
                          <a:xfrm>
                            <a:off x="190919" y="3479592"/>
                            <a:ext cx="2555875" cy="366763"/>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361369500" name="Rectangle 1880864120"/>
                        <wps:cNvSpPr>
                          <a:spLocks noChangeArrowheads="1"/>
                        </wps:cNvSpPr>
                        <wps:spPr bwMode="auto">
                          <a:xfrm>
                            <a:off x="190919" y="3855533"/>
                            <a:ext cx="2555875" cy="16666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19629399" name="Rectangle 729420158"/>
                        <wps:cNvSpPr>
                          <a:spLocks noChangeArrowheads="1"/>
                        </wps:cNvSpPr>
                        <wps:spPr bwMode="auto">
                          <a:xfrm>
                            <a:off x="200040" y="4008803"/>
                            <a:ext cx="3141037" cy="190919"/>
                          </a:xfrm>
                          <a:prstGeom prst="rect">
                            <a:avLst/>
                          </a:prstGeom>
                          <a:noFill/>
                          <a:ln w="19050" cap="flat" cmpd="sng" algn="ctr">
                            <a:solidFill>
                              <a:srgbClr val="156082"/>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37793719" name="Straight Connector 802810887"/>
                        <wps:cNvCnPr>
                          <a:cxnSpLocks noChangeShapeType="1"/>
                        </wps:cNvCnPr>
                        <wps:spPr bwMode="auto">
                          <a:xfrm>
                            <a:off x="2747081" y="2496765"/>
                            <a:ext cx="262393" cy="0"/>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2029819161" name="Straight Connector 1378055484"/>
                        <wps:cNvCnPr>
                          <a:cxnSpLocks noChangeShapeType="1"/>
                        </wps:cNvCnPr>
                        <wps:spPr bwMode="auto">
                          <a:xfrm flipH="1" flipV="1">
                            <a:off x="2995574" y="544982"/>
                            <a:ext cx="0" cy="1951783"/>
                          </a:xfrm>
                          <a:prstGeom prst="line">
                            <a:avLst/>
                          </a:prstGeom>
                          <a:noFill/>
                          <a:ln w="25400" cap="flat" cmpd="sng" algn="ctr">
                            <a:solidFill>
                              <a:srgbClr val="156082"/>
                            </a:solidFill>
                            <a:prstDash val="solid"/>
                            <a:miter lim="800000"/>
                            <a:headEnd/>
                            <a:tailEnd/>
                          </a:ln>
                          <a:extLst>
                            <a:ext uri="{909E8E84-426E-40DD-AFC4-6F175D3DCCD1}">
                              <a14:hiddenFill xmlns:a14="http://schemas.microsoft.com/office/drawing/2010/main">
                                <a:noFill/>
                              </a14:hiddenFill>
                            </a:ext>
                          </a:extLst>
                        </wps:spPr>
                        <wps:bodyPr/>
                      </wps:wsp>
                      <wps:wsp>
                        <wps:cNvPr id="336387351" name="Straight Connector 1759710478"/>
                        <wps:cNvCnPr>
                          <a:cxnSpLocks noChangeShapeType="1"/>
                          <a:endCxn id="752501999" idx="1"/>
                        </wps:cNvCnPr>
                        <wps:spPr bwMode="auto">
                          <a:xfrm>
                            <a:off x="2974340" y="554355"/>
                            <a:ext cx="1033145" cy="1"/>
                          </a:xfrm>
                          <a:prstGeom prst="line">
                            <a:avLst/>
                          </a:prstGeom>
                          <a:noFill/>
                          <a:ln w="25400" cap="flat" cmpd="sng" algn="ctr">
                            <a:solidFill>
                              <a:srgbClr val="156082"/>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76818" name="Rectangle: Rounded Corners 304058043"/>
                        <wps:cNvSpPr>
                          <a:spLocks noChangeArrowheads="1"/>
                        </wps:cNvSpPr>
                        <wps:spPr bwMode="auto">
                          <a:xfrm>
                            <a:off x="544195" y="662305"/>
                            <a:ext cx="1818005" cy="695325"/>
                          </a:xfrm>
                          <a:prstGeom prst="roundRect">
                            <a:avLst>
                              <a:gd name="adj" fmla="val 16667"/>
                            </a:avLst>
                          </a:prstGeom>
                          <a:solidFill>
                            <a:schemeClr val="lt1">
                              <a:lumMod val="100000"/>
                              <a:lumOff val="0"/>
                            </a:schemeClr>
                          </a:solidFill>
                          <a:ln w="63500" cap="flat" cmpd="thickThin" algn="ctr">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A6EE33" w14:textId="69252B85" w:rsidR="00E60201" w:rsidRPr="009209CE" w:rsidRDefault="00E60201" w:rsidP="00E60201">
                              <w:pPr>
                                <w:jc w:val="center"/>
                                <w:rPr>
                                  <w:sz w:val="48"/>
                                  <w:szCs w:val="48"/>
                                </w:rPr>
                              </w:pPr>
                              <w:r w:rsidRPr="009209CE">
                                <w:rPr>
                                  <w:sz w:val="48"/>
                                  <w:szCs w:val="48"/>
                                </w:rPr>
                                <w:t>CSV Fields</w:t>
                              </w:r>
                            </w:p>
                          </w:txbxContent>
                        </wps:txbx>
                        <wps:bodyPr rot="0" vert="horz" wrap="square" lIns="91440" tIns="45720" rIns="91440" bIns="4572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194349A0" id="Canvas 1" o:spid="_x0000_s1026" editas="canvas" style="position:absolute;margin-left:-38.45pt;margin-top:51.05pt;width:555pt;height:561.45pt;z-index:251659264;mso-position-horizontal-relative:margin;mso-width-relative:margin;mso-height-relative:margin" coordsize="70485,71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485;height:71304;visibility:visible;mso-wrap-style:square" filled="t">
                  <v:fill o:detectmouseclick="t"/>
                  <v:path o:connecttype="none"/>
                </v:shape>
                <v:shape id="Picture 994321526" o:spid="_x0000_s1028" type="#_x0000_t75" style="position:absolute;top:20358;width:39696;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">
                  <v:imagedata r:id="rId16" o:title=""/>
                </v:shape>
                <v:roundrect id="Rectangle: Rounded Corners 1175633219" o:spid="_x0000_s1029" style="position:absolute;left:40215;top:2354;width:28702;height:63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" fillcolor="#156082" strokecolor="#46b1e1" strokeweight="2.25pt">
                  <v:stroke joinstyle="miter"/>
                  <v:textbox>
                    <w:txbxContent>
                      <w:p w14:paraId="24246512"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Any text except line breaks may be put in this field. Most symbols can be used.</w:t>
                        </w:r>
                      </w:p>
                      <w:p w14:paraId="23462A6C" w14:textId="77777777" w:rsidR="00644D99" w:rsidRPr="006E626D" w:rsidRDefault="00644D99" w:rsidP="00E60201">
                        <w:pPr>
                          <w:jc w:val="center"/>
                          <w:rPr>
                            <w:sz w:val="24"/>
                            <w:szCs w:val="24"/>
                          </w:rPr>
                        </w:pPr>
                      </w:p>
                      <w:p w14:paraId="55D644A1" w14:textId="77777777" w:rsidR="00644D99" w:rsidRPr="006E626D" w:rsidRDefault="00644D99" w:rsidP="00E60201">
                        <w:pPr>
                          <w:jc w:val="center"/>
                          <w:rPr>
                            <w:sz w:val="24"/>
                            <w:szCs w:val="24"/>
                          </w:rPr>
                        </w:pPr>
                      </w:p>
                    </w:txbxContent>
                  </v:textbox>
                </v:roundrect>
                <v:roundrect id="Rectangle: Rounded Corners 551913982" o:spid="_x0000_s1030" style="position:absolute;left:34492;top:9953;width:35802;height:14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" fillcolor="#156082" strokecolor="#46b1e1" strokeweight="2.25pt">
                  <v:stroke joinstyle="miter"/>
                  <v:textbox>
                    <w:txbxContent>
                      <w:p w14:paraId="1813B4B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Defines the data type (like experiment type</w:t>
                        </w:r>
                        <w:proofErr w:type="gramStart"/>
                        <w:r w:rsidRPr="00644D99">
                          <w:rPr>
                            <w:color w:val="FFFFFF" w:themeColor="background1"/>
                            <w:sz w:val="24"/>
                            <w:szCs w:val="24"/>
                          </w:rPr>
                          <w:t>), and</w:t>
                        </w:r>
                        <w:proofErr w:type="gramEnd"/>
                        <w:r w:rsidRPr="00644D99">
                          <w:rPr>
                            <w:color w:val="FFFFFF" w:themeColor="background1"/>
                            <w:sz w:val="24"/>
                            <w:szCs w:val="24"/>
                          </w:rPr>
                          <w:t xml:space="preserve"> determines which data files can be compared. Alphanumeric and single underscores are allowed. Avoid use of double underscore “__” unless following the “Hierarchical Classification” section of manual.</w:t>
                        </w:r>
                      </w:p>
                      <w:p w14:paraId="4707F332" w14:textId="77777777" w:rsidR="00644D99" w:rsidRPr="006E626D" w:rsidRDefault="00644D99" w:rsidP="00E60201">
                        <w:pPr>
                          <w:jc w:val="both"/>
                          <w:rPr>
                            <w:sz w:val="24"/>
                            <w:szCs w:val="24"/>
                          </w:rP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00889774" o:spid="_x0000_s1031" type="#_x0000_t34" style="position:absolute;left:27565;top:17170;width:6788;height:1141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" adj="10851" strokecolor="#156082" strokeweight="2pt">
                  <v:stroke endarrow="block"/>
                </v:shape>
                <v:roundrect id="Rectangle: Rounded Corners 304058043" o:spid="_x0000_s1032" style="position:absolute;left:42877;top:25103;width:18178;height:39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" fillcolor="#156082" strokecolor="#46b1e1" strokeweight="2.25pt">
                  <v:stroke joinstyle="miter"/>
                  <v:textbox>
                    <w:txbxContent>
                      <w:p w14:paraId="17099989" w14:textId="77777777" w:rsidR="00644D99" w:rsidRPr="00B3148F" w:rsidRDefault="00644D99" w:rsidP="00E60201">
                        <w:pPr>
                          <w:jc w:val="center"/>
                          <w:rPr>
                            <w:color w:val="FFFFFF" w:themeColor="background1"/>
                            <w:sz w:val="24"/>
                            <w:szCs w:val="24"/>
                          </w:rPr>
                        </w:pPr>
                        <w:r w:rsidRPr="00B3148F">
                          <w:rPr>
                            <w:color w:val="FFFFFF" w:themeColor="background1"/>
                            <w:sz w:val="24"/>
                            <w:szCs w:val="24"/>
                          </w:rPr>
                          <w:t>The title of the plot.</w:t>
                        </w:r>
                      </w:p>
                    </w:txbxContent>
                  </v:textbox>
                </v:roundrect>
                <v:roundrect id="Rectangle: Rounded Corners 932294674" o:spid="_x0000_s1033" style="position:absolute;left:39022;top:29588;width:31463;height:106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" fillcolor="#156082" strokecolor="#46b1e1" strokeweight="2.25pt">
                  <v:stroke joinstyle="miter"/>
                  <v:textbox>
                    <w:txbxContent>
                      <w:p w14:paraId="6653E479" w14:textId="77777777" w:rsidR="00644D99" w:rsidRPr="00644D99" w:rsidRDefault="00644D99" w:rsidP="00E60201">
                        <w:pPr>
                          <w:jc w:val="both"/>
                          <w:rPr>
                            <w:color w:val="FFFFFF" w:themeColor="background1"/>
                            <w:sz w:val="24"/>
                            <w:szCs w:val="24"/>
                          </w:rPr>
                        </w:pPr>
                        <w:proofErr w:type="spellStart"/>
                        <w:r w:rsidRPr="00644D99">
                          <w:rPr>
                            <w:color w:val="FFFFFF" w:themeColor="background1"/>
                            <w:sz w:val="24"/>
                            <w:szCs w:val="24"/>
                          </w:rPr>
                          <w:t>x_label</w:t>
                        </w:r>
                        <w:proofErr w:type="spellEnd"/>
                        <w:r w:rsidRPr="00644D99">
                          <w:rPr>
                            <w:color w:val="FFFFFF" w:themeColor="background1"/>
                            <w:sz w:val="24"/>
                            <w:szCs w:val="24"/>
                          </w:rPr>
                          <w:t xml:space="preserve"> and </w:t>
                        </w:r>
                        <w:proofErr w:type="spellStart"/>
                        <w:r w:rsidRPr="00644D99">
                          <w:rPr>
                            <w:color w:val="FFFFFF" w:themeColor="background1"/>
                            <w:sz w:val="24"/>
                            <w:szCs w:val="24"/>
                          </w:rPr>
                          <w:t>y_label</w:t>
                        </w:r>
                        <w:proofErr w:type="spellEnd"/>
                        <w:r w:rsidRPr="00644D99">
                          <w:rPr>
                            <w:color w:val="FFFFFF" w:themeColor="background1"/>
                            <w:sz w:val="24"/>
                            <w:szCs w:val="24"/>
                          </w:rPr>
                          <w:t xml:space="preserve"> </w:t>
                        </w:r>
                        <w:r w:rsidRPr="00644D99">
                          <w:rPr>
                            <w:i/>
                            <w:color w:val="FFFFFF" w:themeColor="background1"/>
                            <w:sz w:val="24"/>
                            <w:szCs w:val="24"/>
                          </w:rPr>
                          <w:t>must</w:t>
                        </w:r>
                        <w:r w:rsidRPr="00644D99">
                          <w:rPr>
                            <w:color w:val="FFFFFF" w:themeColor="background1"/>
                            <w:sz w:val="24"/>
                            <w:szCs w:val="24"/>
                          </w:rPr>
                          <w:t xml:space="preserve"> include units in parentheses. Scientific and imperial units are recommended. See manual for use of “custom units”.</w:t>
                        </w:r>
                      </w:p>
                    </w:txbxContent>
                  </v:textbox>
                </v:roundrect>
                <v:group id="Group 600976081" o:spid="_x0000_s1034" style="position:absolute;left:27559;top:32289;width:11207;height:1797" coordorigin="27559,15074" coordsize="15722,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">
                  <v:shape id="Connector: Elbow 1221130601" o:spid="_x0000_s1035" type="#_x0000_t34" style="position:absolute;left:27644;top:15074;width:15599;height:68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" strokecolor="#156082" strokeweight="2pt">
                    <v:stroke endarrow="block"/>
                  </v:shape>
                  <v:shape id="Connector: Elbow 1845641843" o:spid="_x0000_s1036" type="#_x0000_t34" style="position:absolute;left:27559;top:15782;width:15722;height:84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" strokecolor="#156082" strokeweight="2pt">
                    <v:stroke endarrow="block"/>
                  </v:shape>
                </v:group>
                <v:roundrect id="Rectangle: Rounded Corners 819829032" o:spid="_x0000_s1037" style="position:absolute;left:39117;top:41235;width:30891;height:76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" fillcolor="#156082" strokecolor="#46b1e1" strokeweight="2.25pt">
                  <v:stroke joinstyle="miter"/>
                  <v:textbox>
                    <w:txbxContent>
                      <w:p w14:paraId="3B70EFA4"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A list of series names for XYYY data must be separated by comma (for CSV files) or tab (for TSV files).</w:t>
                        </w:r>
                      </w:p>
                    </w:txbxContent>
                  </v:textbox>
                </v:roundrect>
                <v:roundrect id="Rectangle: Rounded Corners 1108876588" o:spid="_x0000_s1038" style="position:absolute;left:39287;top:49876;width:30289;height:64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" fillcolor="#156082" strokecolor="#46b1e1" strokeweight="2.25pt">
                  <v:stroke joinstyle="miter"/>
                  <v:textbox>
                    <w:txbxContent>
                      <w:p w14:paraId="76A63FD1"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 variables enable inclusion of JSON code and is only for advanced users. </w:t>
                        </w:r>
                      </w:p>
                    </w:txbxContent>
                  </v:textbox>
                </v:roundrect>
                <v:roundrect id="Rectangle: Rounded Corners 1446854287" o:spid="_x0000_s1039" style="position:absolute;left:38120;top:57029;width:32174;height:91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" fillcolor="#156082" strokecolor="#46b1e1" strokeweight="2.25pt">
                  <v:stroke joinstyle="miter"/>
                  <v:textbox>
                    <w:txbxContent>
                      <w:p w14:paraId="62EB1B93" w14:textId="77777777" w:rsidR="00644D99" w:rsidRPr="00644D99" w:rsidRDefault="00644D99" w:rsidP="00E60201">
                        <w:pPr>
                          <w:jc w:val="both"/>
                          <w:rPr>
                            <w:color w:val="FFFFFF" w:themeColor="background1"/>
                            <w:sz w:val="24"/>
                            <w:szCs w:val="24"/>
                          </w:rPr>
                        </w:pPr>
                        <w:r w:rsidRPr="00644D99">
                          <w:rPr>
                            <w:color w:val="FFFFFF" w:themeColor="background1"/>
                            <w:sz w:val="24"/>
                            <w:szCs w:val="24"/>
                          </w:rPr>
                          <w:t xml:space="preserve">Customize these column headings for readability. </w:t>
                        </w:r>
                        <w:proofErr w:type="spellStart"/>
                        <w:r w:rsidRPr="00644D99">
                          <w:rPr>
                            <w:color w:val="FFFFFF" w:themeColor="background1"/>
                            <w:sz w:val="24"/>
                            <w:szCs w:val="24"/>
                          </w:rPr>
                          <w:t>JSONGrapher</w:t>
                        </w:r>
                        <w:proofErr w:type="spellEnd"/>
                        <w:r w:rsidRPr="00644D99">
                          <w:rPr>
                            <w:color w:val="FFFFFF" w:themeColor="background1"/>
                            <w:sz w:val="24"/>
                            <w:szCs w:val="24"/>
                          </w:rPr>
                          <w:t xml:space="preserve"> will ignore the text in this row.</w:t>
                        </w:r>
                      </w:p>
                    </w:txbxContent>
                  </v:textbox>
                </v:roundrect>
                <v:shape id="Connector: Elbow 1198087661" o:spid="_x0000_s1040" type="#_x0000_t34" style="position:absolute;left:27565;top:36633;width:11411;height:8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" adj="10830" strokecolor="#156082" strokeweight="2pt">
                  <v:stroke endarrow="block"/>
                </v:shape>
                <v:shape id="Connector: Elbow 1148623824" o:spid="_x0000_s1041" type="#_x0000_t34" style="position:absolute;left:27565;top:39389;width:11582;height:13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" adj="10836" strokecolor="#156082" strokeweight="2pt">
                  <v:stroke endarrow="block"/>
                </v:shape>
                <v:shape id="Connector: Elbow 2049287628" o:spid="_x0000_s1042" type="#_x0000_t34" style="position:absolute;left:33508;top:41046;width:4471;height:205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" adj="10892" strokecolor="#156082" strokeweight="2pt">
                  <v:stroke endarrow="block"/>
                </v:shape>
                <v:shape id="Connector: Elbow 1493170683" o:spid="_x0000_s1043" type="#_x0000_t34" style="position:absolute;left:27616;top:27070;width:15119;height:33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" adj="10823" strokecolor="#156082" strokeweight="2pt">
                  <v:stroke endarrow="block"/>
                </v:shape>
                <v:rect id="Rectangle 354787088" o:spid="_x0000_s1044" style="position:absolute;left:1909;top:21833;width:25561;height:5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" filled="f" strokecolor="#156082" strokeweight="1.5pt"/>
                <v:rect id="Rectangle 599759863" o:spid="_x0000_s1045" style="position:absolute;left:1909;top:27703;width:25558;height:1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" filled="f" strokecolor="#156082" strokeweight="1.5pt"/>
                <v:rect id="Rectangle 824618606" o:spid="_x0000_s1046" style="position:absolute;left:1962;top:29455;width:25559;height: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" filled="f" strokecolor="#156082" strokeweight="1.5pt"/>
                <v:rect id="Rectangle 1504376709" o:spid="_x0000_s1047" style="position:absolute;left:2000;top:31279;width:25559;height:3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" filled="f" strokecolor="#156082" strokeweight="1.5pt"/>
                <v:rect id="Rectangle 1376494457" o:spid="_x0000_s1048" style="position:absolute;left:1909;top:34795;width:25558;height: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" filled="f" strokecolor="#156082" strokeweight="1.5pt"/>
                <v:rect id="Rectangle 1880864120" o:spid="_x0000_s1049" style="position:absolute;left:1909;top:38555;width:25558;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" filled="f" strokecolor="#156082" strokeweight="1.5pt"/>
                <v:rect id="Rectangle 729420158" o:spid="_x0000_s1050" style="position:absolute;left:2000;top:40088;width:31410;height: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" filled="f" strokecolor="#156082" strokeweight="1.5pt"/>
                <v:line id="Straight Connector 802810887" o:spid="_x0000_s1051" style="position:absolute;visibility:visible;mso-wrap-style:square" from="27470,24967" to="30094,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" strokecolor="#156082" strokeweight="2pt">
                  <v:stroke joinstyle="miter"/>
                </v:line>
                <v:line id="Straight Connector 1378055484" o:spid="_x0000_s1052" style="position:absolute;flip:x y;visibility:visible;mso-wrap-style:square" from="29955,5449" to="29955,2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" strokecolor="#156082" strokeweight="2pt">
                  <v:stroke joinstyle="miter"/>
                </v:line>
                <v:line id="Straight Connector 1759710478" o:spid="_x0000_s1053" style="position:absolute;visibility:visible;mso-wrap-style:square" from="29743,5543" to="40074,5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" strokecolor="#156082" strokeweight="2pt">
                  <v:stroke endarrow="block" joinstyle="miter"/>
                </v:line>
                <v:roundrect id="Rectangle: Rounded Corners 304058043" o:spid="_x0000_s1054" style="position:absolute;left:5441;top:6623;width:18181;height:6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" fillcolor="white [3201]" strokecolor="black [3200]" strokeweight="5pt">
                  <v:stroke linestyle="thickThin" joinstyle="miter"/>
                  <v:shadow color="#868686"/>
                  <v:textbox>
                    <w:txbxContent>
                      <w:p w14:paraId="26A6EE33" w14:textId="69252B85" w:rsidR="00E60201" w:rsidRPr="009209CE" w:rsidRDefault="00E60201" w:rsidP="00E60201">
                        <w:pPr>
                          <w:jc w:val="center"/>
                          <w:rPr>
                            <w:sz w:val="48"/>
                            <w:szCs w:val="48"/>
                          </w:rPr>
                        </w:pPr>
                        <w:r w:rsidRPr="009209CE">
                          <w:rPr>
                            <w:sz w:val="48"/>
                            <w:szCs w:val="48"/>
                          </w:rPr>
                          <w:t>CSV Fields</w:t>
                        </w:r>
                      </w:p>
                    </w:txbxContent>
                  </v:textbox>
                </v:roundrect>
                <w10:wrap type="square" anchorx="margin"/>
              </v:group>
            </w:pict>
          </mc:Fallback>
        </mc:AlternateContent>
      </w:r>
      <w:r w:rsidR="006466F7">
        <w:t xml:space="preserve">1. </w:t>
      </w:r>
      <w:r w:rsidR="006466F7">
        <w:t>CSV Fields</w:t>
      </w:r>
      <w:r w:rsidR="009C73B5">
        <w:t>,</w:t>
      </w:r>
      <w:r w:rsidR="006466F7">
        <w:t xml:space="preserve"> Labeled</w:t>
      </w:r>
      <w:bookmarkEnd w:id="6"/>
    </w:p>
    <w:p w14:paraId="65C27F8E" w14:textId="68F38C91" w:rsidR="00644D99" w:rsidRDefault="005613EB" w:rsidP="005613EB">
      <w:pPr>
        <w:rPr>
          <w:sz w:val="32"/>
          <w:szCs w:val="32"/>
        </w:rPr>
      </w:pPr>
      <w:r>
        <w:t xml:space="preserve">CSV files are the “easy” way to make files for </w:t>
      </w:r>
      <w:proofErr w:type="spellStart"/>
      <w:r>
        <w:t>JSONGrapher</w:t>
      </w:r>
      <w:proofErr w:type="spellEnd"/>
      <w:r>
        <w:t xml:space="preserve">. The colons are important. Some features </w:t>
      </w:r>
      <w:r w:rsidR="00AA0AE3">
        <w:t>are only available by using JSON files</w:t>
      </w:r>
      <w:r>
        <w:t>.</w:t>
      </w:r>
    </w:p>
    <w:p w14:paraId="7E05E92D" w14:textId="77777777" w:rsidR="006466F7" w:rsidRDefault="006466F7">
      <w:pPr>
        <w:spacing w:after="160"/>
        <w:rPr>
          <w:b/>
          <w:bCs/>
          <w:sz w:val="32"/>
          <w:szCs w:val="32"/>
        </w:rPr>
      </w:pPr>
    </w:p>
    <w:p w14:paraId="58C86B1F" w14:textId="1D44717D" w:rsidR="00E65970" w:rsidRDefault="00E65970" w:rsidP="00CE0F4A">
      <w:pPr>
        <w:pStyle w:val="Heading1"/>
      </w:pPr>
      <w:bookmarkStart w:id="7" w:name="_Toc195876919"/>
      <w:r>
        <w:lastRenderedPageBreak/>
        <w:t xml:space="preserve">1. </w:t>
      </w:r>
      <w:r w:rsidR="008946B3">
        <w:t xml:space="preserve">List of </w:t>
      </w:r>
      <w:r w:rsidR="00DF7144">
        <w:t>Supported</w:t>
      </w:r>
      <w:r w:rsidR="00705806">
        <w:t xml:space="preserve"> </w:t>
      </w:r>
      <w:r w:rsidR="00A54C66">
        <w:t xml:space="preserve">Data </w:t>
      </w:r>
      <w:r w:rsidR="00705806">
        <w:t xml:space="preserve">Series Types (XY, XYYY), </w:t>
      </w:r>
      <w:r w:rsidR="00DF7144">
        <w:t>File Types</w:t>
      </w:r>
      <w:r w:rsidR="00705806">
        <w:t xml:space="preserve"> (CSV, JSON)</w:t>
      </w:r>
      <w:r w:rsidR="00DF7144">
        <w:t xml:space="preserve"> and </w:t>
      </w:r>
      <w:r w:rsidR="008946B3">
        <w:t xml:space="preserve">Explanation of </w:t>
      </w:r>
      <w:r w:rsidR="007B1196" w:rsidRPr="00E65970">
        <w:t>Fi</w:t>
      </w:r>
      <w:r w:rsidR="00755450">
        <w:t>e</w:t>
      </w:r>
      <w:r w:rsidR="007B1196" w:rsidRPr="00E65970">
        <w:t>l</w:t>
      </w:r>
      <w:r w:rsidR="00755450">
        <w:t>ds</w:t>
      </w:r>
      <w:bookmarkEnd w:id="7"/>
      <w:r w:rsidR="00755450">
        <w:t xml:space="preserve"> </w:t>
      </w:r>
    </w:p>
    <w:p w14:paraId="0EA36DA9" w14:textId="77777777" w:rsidR="00705806" w:rsidRPr="00705806" w:rsidRDefault="00705806" w:rsidP="00705806"/>
    <w:p w14:paraId="53BDDB18" w14:textId="6ECAC7CA" w:rsidR="00E65AB6" w:rsidRDefault="006C37AE" w:rsidP="00CE0F4A">
      <w:pPr>
        <w:pStyle w:val="Heading2"/>
      </w:pPr>
      <w:bookmarkStart w:id="8" w:name="_Toc195876920"/>
      <w:r w:rsidRPr="002F53B1">
        <w:t>a.</w:t>
      </w:r>
      <w:r w:rsidR="00B80058" w:rsidRPr="002F53B1">
        <w:t xml:space="preserve"> </w:t>
      </w:r>
      <w:r w:rsidR="00E65AB6" w:rsidRPr="002F53B1">
        <w:t xml:space="preserve">Explanation of Data </w:t>
      </w:r>
      <w:r w:rsidR="00A54C66">
        <w:t xml:space="preserve">Series Types, </w:t>
      </w:r>
      <w:r w:rsidR="00E65AB6" w:rsidRPr="002F53B1">
        <w:t>Model Files</w:t>
      </w:r>
      <w:r w:rsidR="00556F22">
        <w:t>,</w:t>
      </w:r>
      <w:r w:rsidR="00D93D23" w:rsidRPr="002F53B1">
        <w:t xml:space="preserve"> and their usage with </w:t>
      </w:r>
      <w:proofErr w:type="spellStart"/>
      <w:r w:rsidR="00D93D23" w:rsidRPr="002F53B1">
        <w:t>JSONGrapher</w:t>
      </w:r>
      <w:bookmarkEnd w:id="8"/>
      <w:proofErr w:type="spellEnd"/>
    </w:p>
    <w:p w14:paraId="0D8326F9" w14:textId="77777777" w:rsidR="00556F22" w:rsidRPr="00556F22" w:rsidRDefault="00556F22" w:rsidP="00556F22"/>
    <w:p w14:paraId="358B0EF9" w14:textId="1F07C4D0" w:rsidR="002F7D3E" w:rsidRDefault="00B80058">
      <w:pPr>
        <w:rPr>
          <w:bCs/>
        </w:rPr>
      </w:pPr>
      <w:r>
        <w:rPr>
          <w:bCs/>
        </w:rPr>
        <w:t xml:space="preserve">JSON </w:t>
      </w:r>
      <w:proofErr w:type="spellStart"/>
      <w:r>
        <w:rPr>
          <w:bCs/>
        </w:rPr>
        <w:t>Grapher</w:t>
      </w:r>
      <w:proofErr w:type="spellEnd"/>
      <w:r>
        <w:rPr>
          <w:bCs/>
        </w:rPr>
        <w:t xml:space="preserve"> </w:t>
      </w:r>
      <w:r w:rsidR="002F7D3E">
        <w:rPr>
          <w:bCs/>
        </w:rPr>
        <w:t>can plot several types of data</w:t>
      </w:r>
      <w:r w:rsidR="00FB38BE">
        <w:rPr>
          <w:bCs/>
        </w:rPr>
        <w:t>,</w:t>
      </w:r>
      <w:r w:rsidR="000805ED">
        <w:rPr>
          <w:bCs/>
        </w:rPr>
        <w:t xml:space="preserve"> and different file extensions</w:t>
      </w:r>
      <w:r w:rsidR="002F7D3E">
        <w:rPr>
          <w:bCs/>
        </w:rPr>
        <w:t>:</w:t>
      </w:r>
    </w:p>
    <w:p w14:paraId="7C2D55D7" w14:textId="77777777" w:rsidR="00E27691" w:rsidRDefault="00E27691" w:rsidP="002F7D3E">
      <w:pPr>
        <w:ind w:firstLine="720"/>
        <w:rPr>
          <w:bCs/>
        </w:rPr>
      </w:pPr>
    </w:p>
    <w:p w14:paraId="32CA2579" w14:textId="24FBF8A1" w:rsidR="002F7D3E" w:rsidRDefault="002F7D3E" w:rsidP="002F7D3E">
      <w:pPr>
        <w:ind w:firstLine="720"/>
        <w:rPr>
          <w:bCs/>
        </w:rPr>
      </w:pPr>
      <w:r>
        <w:rPr>
          <w:bCs/>
        </w:rPr>
        <w:t xml:space="preserve">Single </w:t>
      </w:r>
      <w:proofErr w:type="gramStart"/>
      <w:r>
        <w:rPr>
          <w:bCs/>
        </w:rPr>
        <w:t xml:space="preserve">Series </w:t>
      </w:r>
      <w:r w:rsidR="00B80058">
        <w:rPr>
          <w:bCs/>
        </w:rPr>
        <w:t xml:space="preserve"> </w:t>
      </w:r>
      <w:r w:rsidR="00B80058" w:rsidRPr="00B80058">
        <w:rPr>
          <w:rStyle w:val="Emphasis"/>
        </w:rPr>
        <w:t>XY</w:t>
      </w:r>
      <w:proofErr w:type="gramEnd"/>
      <w:r w:rsidR="00B80058">
        <w:rPr>
          <w:bCs/>
        </w:rPr>
        <w:t xml:space="preserve"> </w:t>
      </w:r>
      <w:r>
        <w:rPr>
          <w:bCs/>
        </w:rPr>
        <w:t>data (</w:t>
      </w:r>
      <w:proofErr w:type="gramStart"/>
      <w:r>
        <w:rPr>
          <w:bCs/>
        </w:rPr>
        <w:t>from .</w:t>
      </w:r>
      <w:proofErr w:type="spellStart"/>
      <w:r>
        <w:rPr>
          <w:bCs/>
        </w:rPr>
        <w:t>json</w:t>
      </w:r>
      <w:proofErr w:type="spellEnd"/>
      <w:proofErr w:type="gramEnd"/>
      <w:r>
        <w:rPr>
          <w:bCs/>
        </w:rPr>
        <w:t xml:space="preserve"> </w:t>
      </w:r>
      <w:r w:rsidR="00A85ECF">
        <w:rPr>
          <w:bCs/>
        </w:rPr>
        <w:t xml:space="preserve"> </w:t>
      </w:r>
      <w:r>
        <w:rPr>
          <w:bCs/>
        </w:rPr>
        <w:t>or .csv)</w:t>
      </w:r>
    </w:p>
    <w:p w14:paraId="100C6395" w14:textId="77777777" w:rsidR="002F7D3E" w:rsidRDefault="002F7D3E" w:rsidP="002F7D3E">
      <w:pPr>
        <w:ind w:firstLine="720"/>
      </w:pPr>
      <w:r>
        <w:rPr>
          <w:bCs/>
        </w:rPr>
        <w:t>Multiple series</w:t>
      </w:r>
      <w:r w:rsidR="00B80058">
        <w:rPr>
          <w:bCs/>
        </w:rPr>
        <w:t xml:space="preserve"> </w:t>
      </w:r>
      <w:r w:rsidR="00B80058" w:rsidRPr="00B80058">
        <w:rPr>
          <w:rStyle w:val="Emphasis"/>
        </w:rPr>
        <w:t>XYYY</w:t>
      </w:r>
      <w:r w:rsidR="00B80058">
        <w:rPr>
          <w:rStyle w:val="Emphasis"/>
        </w:rPr>
        <w:t xml:space="preserve"> </w:t>
      </w:r>
      <w:r w:rsidR="00B80058" w:rsidRPr="00B80058">
        <w:t>data</w:t>
      </w:r>
      <w:r w:rsidR="00B80058">
        <w:t xml:space="preserve"> </w:t>
      </w:r>
      <w:r>
        <w:t>(</w:t>
      </w:r>
      <w:proofErr w:type="gramStart"/>
      <w:r>
        <w:t>from .</w:t>
      </w:r>
      <w:proofErr w:type="spellStart"/>
      <w:r>
        <w:t>json</w:t>
      </w:r>
      <w:proofErr w:type="spellEnd"/>
      <w:proofErr w:type="gramEnd"/>
      <w:r>
        <w:t xml:space="preserve"> or .csv)</w:t>
      </w:r>
    </w:p>
    <w:p w14:paraId="46550FB0" w14:textId="77777777" w:rsidR="002F7D3E" w:rsidRDefault="002F7D3E" w:rsidP="002F7D3E">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1ABFF7A2" w14:textId="77777777" w:rsidR="00E27691" w:rsidRDefault="00E27691" w:rsidP="002F7D3E">
      <w:pPr>
        <w:ind w:firstLine="720"/>
      </w:pPr>
    </w:p>
    <w:p w14:paraId="4847B47E" w14:textId="7BE6E468" w:rsidR="002F7D3E" w:rsidRDefault="00894847" w:rsidP="002F7D3E">
      <w:pPr>
        <w:ind w:firstLine="720"/>
      </w:pPr>
      <w:r>
        <w:t xml:space="preserve">Series of </w:t>
      </w:r>
      <w:r w:rsidR="006923DE" w:rsidRPr="002F7D3E">
        <w:rPr>
          <w:rStyle w:val="Emphasis"/>
        </w:rPr>
        <w:t>XY</w:t>
      </w:r>
      <w:r w:rsidR="00A85ECF">
        <w:t xml:space="preserve"> Data from Analytical / Numerical</w:t>
      </w:r>
      <w:r w:rsidR="00A85ECF" w:rsidRPr="00A85ECF">
        <w:rPr>
          <w:rStyle w:val="Emphasis"/>
        </w:rPr>
        <w:t xml:space="preserve"> </w:t>
      </w:r>
      <w:r w:rsidR="002F7D3E" w:rsidRPr="00A85ECF">
        <w:rPr>
          <w:rStyle w:val="Emphasis"/>
        </w:rPr>
        <w:t>Simulation Models</w:t>
      </w:r>
      <w:r w:rsidR="002F7D3E">
        <w:t xml:space="preserve"> (only </w:t>
      </w:r>
      <w:proofErr w:type="gramStart"/>
      <w:r w:rsidR="002F7D3E">
        <w:t>from .</w:t>
      </w:r>
      <w:proofErr w:type="spellStart"/>
      <w:r w:rsidR="002F7D3E">
        <w:t>json</w:t>
      </w:r>
      <w:proofErr w:type="spellEnd"/>
      <w:proofErr w:type="gramEnd"/>
      <w:r w:rsidR="002F7D3E">
        <w:t>)</w:t>
      </w:r>
    </w:p>
    <w:p w14:paraId="01E432A6" w14:textId="5646FBAA" w:rsidR="002F7D3E" w:rsidRDefault="002F7D3E" w:rsidP="002F7D3E">
      <w:pPr>
        <w:ind w:left="1050"/>
      </w:pPr>
      <w:r>
        <w:t>Note:</w:t>
      </w:r>
      <w:r w:rsidR="00234737">
        <w:t xml:space="preserve"> </w:t>
      </w:r>
      <w:proofErr w:type="spellStart"/>
      <w:r w:rsidR="00234737">
        <w:t>JSONGrapher</w:t>
      </w:r>
      <w:proofErr w:type="spellEnd"/>
      <w:r>
        <w:t xml:space="preserve"> </w:t>
      </w:r>
      <w:r w:rsidR="00234737">
        <w:t>m</w:t>
      </w:r>
      <w:r>
        <w:t xml:space="preserve">odel files </w:t>
      </w:r>
      <w:r w:rsidR="00234737">
        <w:t>will</w:t>
      </w:r>
      <w:r>
        <w:t xml:space="preserve"> not have</w:t>
      </w:r>
      <w:r w:rsidR="009C49AB">
        <w:t xml:space="preserve"> the series</w:t>
      </w:r>
      <w:r>
        <w:t xml:space="preserve"> data in them. </w:t>
      </w:r>
      <w:r w:rsidR="00234737">
        <w:t xml:space="preserve">They </w:t>
      </w:r>
      <w:proofErr w:type="spellStart"/>
      <w:r w:rsidR="00234737">
        <w:t>JSONGrapher</w:t>
      </w:r>
      <w:proofErr w:type="spellEnd"/>
      <w:r w:rsidR="00234737">
        <w:t xml:space="preserve"> </w:t>
      </w:r>
      <w:r>
        <w:t>Model files</w:t>
      </w:r>
      <w:r w:rsidR="00234737">
        <w:t xml:space="preserve"> will</w:t>
      </w:r>
      <w:r>
        <w:t xml:space="preserve"> only contain parameters and </w:t>
      </w:r>
      <w:r w:rsidR="00234737">
        <w:t xml:space="preserve">call an </w:t>
      </w:r>
      <w:r>
        <w:t>external simulation function</w:t>
      </w:r>
      <w:r w:rsidR="00234737">
        <w:t xml:space="preserve"> which then returns the XY data as needed</w:t>
      </w:r>
      <w:r>
        <w:t xml:space="preserve">. </w:t>
      </w:r>
      <w:r w:rsidR="006750F5">
        <w:t xml:space="preserve">The results of the </w:t>
      </w:r>
      <w:r>
        <w:t>simulation function</w:t>
      </w:r>
      <w:r w:rsidR="006750F5">
        <w:t xml:space="preserve"> are then plotted and can also be downloaded. A </w:t>
      </w:r>
      <w:proofErr w:type="spellStart"/>
      <w:r w:rsidR="006750F5">
        <w:t>JSONGrapher</w:t>
      </w:r>
      <w:proofErr w:type="spellEnd"/>
      <w:r w:rsidR="006750F5">
        <w:t xml:space="preserve"> model file can call for simulation of multiple series.</w:t>
      </w:r>
    </w:p>
    <w:p w14:paraId="2A77BADC" w14:textId="77777777" w:rsidR="00B80058" w:rsidRDefault="00B80058">
      <w:pPr>
        <w:rPr>
          <w:rStyle w:val="Emphasis"/>
        </w:rPr>
      </w:pPr>
    </w:p>
    <w:p w14:paraId="4E485860" w14:textId="3120EB3C" w:rsidR="00A85ECF" w:rsidRDefault="00300D46" w:rsidP="00A85ECF">
      <w:r>
        <w:t xml:space="preserve">Each </w:t>
      </w:r>
      <w:r w:rsidR="00A85ECF">
        <w:t xml:space="preserve">these </w:t>
      </w:r>
      <w:r>
        <w:t>possibilities are shown in</w:t>
      </w:r>
      <w:r w:rsidR="00A85ECF">
        <w:t xml:space="preserve"> examples inside the </w:t>
      </w:r>
      <w:proofErr w:type="spellStart"/>
      <w:r w:rsidR="00A85ECF">
        <w:t>JSONGrapherExamples</w:t>
      </w:r>
      <w:proofErr w:type="spellEnd"/>
      <w:r w:rsidR="00A85ECF">
        <w:t xml:space="preserve"> </w:t>
      </w:r>
      <w:hyperlink r:id="rId17" w:history="1">
        <w:proofErr w:type="spellStart"/>
        <w:r w:rsidR="00A85ECF">
          <w:rPr>
            <w:rStyle w:val="Hyperlink"/>
          </w:rPr>
          <w:t>github</w:t>
        </w:r>
        <w:proofErr w:type="spellEnd"/>
        <w:r w:rsidR="00A85ECF">
          <w:rPr>
            <w:rStyle w:val="Hyperlink"/>
          </w:rPr>
          <w:t xml:space="preserve"> repository</w:t>
        </w:r>
      </w:hyperlink>
      <w:r w:rsidR="00A85ECF">
        <w:t xml:space="preserve"> , </w:t>
      </w:r>
      <w:r w:rsidR="000770F0">
        <w:t xml:space="preserve">can be downloaded </w:t>
      </w:r>
      <w:r w:rsidR="00A85ECF">
        <w:t xml:space="preserve">inside of the </w:t>
      </w:r>
      <w:proofErr w:type="spellStart"/>
      <w:r w:rsidR="00A85ECF">
        <w:t>zipfiles</w:t>
      </w:r>
      <w:proofErr w:type="spellEnd"/>
      <w:r w:rsidR="00A85ECF">
        <w:t xml:space="preserve"> </w:t>
      </w:r>
      <w:hyperlink r:id="rId18" w:history="1">
        <w:r w:rsidR="00A85ECF" w:rsidRPr="002A11DD">
          <w:rPr>
            <w:rStyle w:val="Hyperlink"/>
          </w:rPr>
          <w:t>ExampleDataRecords.zip</w:t>
        </w:r>
      </w:hyperlink>
      <w:r w:rsidR="00A85ECF">
        <w:t xml:space="preserve"> and </w:t>
      </w:r>
      <w:hyperlink r:id="rId19" w:history="1">
        <w:r w:rsidR="00A85ECF" w:rsidRPr="002A11DD">
          <w:rPr>
            <w:rStyle w:val="Hyperlink"/>
          </w:rPr>
          <w:t>ExampleModelRecords.zip</w:t>
        </w:r>
      </w:hyperlink>
      <w:r w:rsidR="00A85ECF">
        <w:t xml:space="preserve">  (a list of which files correspond to the above data types is included further below).</w:t>
      </w:r>
    </w:p>
    <w:p w14:paraId="38F552D6" w14:textId="77777777" w:rsidR="00E53B00" w:rsidRDefault="00E53B00" w:rsidP="00A85ECF"/>
    <w:p w14:paraId="2B0D74D3" w14:textId="294E81F3" w:rsidR="00E53B00" w:rsidRDefault="00E53B00" w:rsidP="00A85ECF">
      <w:proofErr w:type="spellStart"/>
      <w:r>
        <w:t>JSONGrapher</w:t>
      </w:r>
      <w:proofErr w:type="spellEnd"/>
      <w:r>
        <w:t xml:space="preserve"> can also plot series as scatter plots, line plots, and other ways (though at the time of writing this sentence, we do not have a section on how to do so in the manual).</w:t>
      </w:r>
    </w:p>
    <w:p w14:paraId="48732C2C" w14:textId="77777777" w:rsidR="00A85ECF" w:rsidRDefault="00A85ECF">
      <w:pPr>
        <w:rPr>
          <w:rStyle w:val="Emphasis"/>
        </w:rPr>
      </w:pPr>
    </w:p>
    <w:p w14:paraId="057270E6" w14:textId="7ABE59CE" w:rsidR="002754DA" w:rsidRDefault="002754DA" w:rsidP="002754DA">
      <w:r>
        <w:t xml:space="preserve">Currently, </w:t>
      </w:r>
      <w:proofErr w:type="spellStart"/>
      <w:r>
        <w:t>JSONGrapher</w:t>
      </w:r>
      <w:proofErr w:type="spellEnd"/>
      <w:r w:rsidR="000D5DA8">
        <w:t xml:space="preserve"> </w:t>
      </w:r>
      <w:proofErr w:type="gramStart"/>
      <w:r w:rsidR="000D5DA8">
        <w:t>actually</w:t>
      </w:r>
      <w:r>
        <w:t xml:space="preserve"> supports</w:t>
      </w:r>
      <w:proofErr w:type="gramEnd"/>
      <w:r>
        <w:t xml:space="preserve"> three formats: </w:t>
      </w:r>
      <w:proofErr w:type="gramStart"/>
      <w:r>
        <w:t>".JSON</w:t>
      </w:r>
      <w:proofErr w:type="gramEnd"/>
      <w:r>
        <w:t xml:space="preserve">”, “.csv”, and </w:t>
      </w:r>
      <w:proofErr w:type="gramStart"/>
      <w:r>
        <w:t>“.</w:t>
      </w:r>
      <w:proofErr w:type="spellStart"/>
      <w:r>
        <w:t>tsv</w:t>
      </w:r>
      <w:proofErr w:type="spellEnd"/>
      <w:proofErr w:type="gramEnd"/>
      <w:r>
        <w:t xml:space="preserve">”.  </w:t>
      </w:r>
      <w:r w:rsidR="00C9775C">
        <w:t xml:space="preserve">The </w:t>
      </w:r>
      <w:r>
        <w:t xml:space="preserve">file format will be recognized </w:t>
      </w:r>
      <w:r w:rsidR="00C9775C">
        <w:t xml:space="preserve">if the file extension is there. </w:t>
      </w:r>
      <w:r>
        <w:t xml:space="preserve">The csv and </w:t>
      </w:r>
      <w:proofErr w:type="spellStart"/>
      <w:r>
        <w:t>tsv</w:t>
      </w:r>
      <w:proofErr w:type="spellEnd"/>
      <w:r>
        <w:t xml:space="preserve"> files are comma </w:t>
      </w:r>
      <w:proofErr w:type="gramStart"/>
      <w:r>
        <w:t>separated</w:t>
      </w:r>
      <w:proofErr w:type="gramEnd"/>
      <w:r>
        <w:t xml:space="preserve"> and tab separated, respectively.  Tab separated files are</w:t>
      </w:r>
      <w:r w:rsidR="00811EC7">
        <w:t xml:space="preserve"> treated the same</w:t>
      </w:r>
      <w:r w:rsidR="008C216C">
        <w:t xml:space="preserve"> way</w:t>
      </w:r>
      <w:r w:rsidR="00811EC7">
        <w:t xml:space="preserve"> as csv files by </w:t>
      </w:r>
      <w:proofErr w:type="spellStart"/>
      <w:proofErr w:type="gramStart"/>
      <w:r w:rsidR="00811EC7">
        <w:t>JSONGrapher</w:t>
      </w:r>
      <w:proofErr w:type="spellEnd"/>
      <w:r w:rsidR="00811EC7">
        <w:t>, but</w:t>
      </w:r>
      <w:proofErr w:type="gramEnd"/>
      <w:r w:rsidR="00811EC7">
        <w:t xml:space="preserve"> are sometimes</w:t>
      </w:r>
      <w:r>
        <w:t xml:space="preserve"> advantageous </w:t>
      </w:r>
      <w:r w:rsidR="00A85ECF">
        <w:t xml:space="preserve">as an option </w:t>
      </w:r>
      <w:r>
        <w:t>because they allow the inclusion of commas in series names, and some molecule names have commas.</w:t>
      </w:r>
    </w:p>
    <w:p w14:paraId="1261E406" w14:textId="77777777" w:rsidR="002754DA" w:rsidRDefault="002754DA"/>
    <w:p w14:paraId="5075840F" w14:textId="77777777" w:rsidR="002754DA" w:rsidRDefault="002754DA" w:rsidP="002754DA">
      <w:r>
        <w:t xml:space="preserve">For all file formats, the units must be provided within the </w:t>
      </w:r>
      <w:r w:rsidRPr="002754DA">
        <w:rPr>
          <w:rStyle w:val="Emphasis"/>
        </w:rPr>
        <w:t>x label</w:t>
      </w:r>
      <w:r>
        <w:t xml:space="preserve"> and for the </w:t>
      </w:r>
      <w:r w:rsidRPr="002754DA">
        <w:rPr>
          <w:rStyle w:val="Emphasis"/>
        </w:rPr>
        <w:t>y label</w:t>
      </w:r>
      <w:r>
        <w:t xml:space="preserve"> using parentheses (see example files).</w:t>
      </w:r>
    </w:p>
    <w:p w14:paraId="47581109" w14:textId="77777777" w:rsidR="002754DA" w:rsidRDefault="002754DA"/>
    <w:p w14:paraId="18925B17" w14:textId="77777777" w:rsidR="0078412C" w:rsidRDefault="004709C6">
      <w:proofErr w:type="gramStart"/>
      <w:r>
        <w:t>All of</w:t>
      </w:r>
      <w:proofErr w:type="gramEnd"/>
      <w:r>
        <w:t xml:space="preserve"> the example files (JSON, CSV, TSV) can be used with www.JSONGrapher.com by </w:t>
      </w:r>
      <w:r w:rsidR="00782398">
        <w:t>uploading/</w:t>
      </w:r>
      <w:r>
        <w:t>dragging</w:t>
      </w:r>
      <w:r w:rsidR="00CD2A79">
        <w:t xml:space="preserve">. Files must be added </w:t>
      </w:r>
      <w:r w:rsidR="00D93D23">
        <w:t xml:space="preserve">into </w:t>
      </w:r>
      <w:proofErr w:type="spellStart"/>
      <w:r w:rsidR="00D93D23">
        <w:t>JSONgrapher</w:t>
      </w:r>
      <w:proofErr w:type="spellEnd"/>
      <w:r w:rsidR="00D93D23">
        <w:t xml:space="preserve"> one file at a time.  By </w:t>
      </w:r>
      <w:r w:rsidR="00CD2A79">
        <w:t xml:space="preserve">adding </w:t>
      </w:r>
      <w:r w:rsidR="00D93D23">
        <w:t>data</w:t>
      </w:r>
      <w:r w:rsidR="00CD2A79">
        <w:t>/</w:t>
      </w:r>
      <w:r w:rsidR="00D93D23">
        <w:t>models which are of the same type, they will be plotted together.</w:t>
      </w:r>
      <w:r w:rsidR="00CD2A79">
        <w:t xml:space="preserve"> Data which was collected with different units will have automatic unit conversion </w:t>
      </w:r>
      <w:proofErr w:type="gramStart"/>
      <w:r w:rsidR="00CD2A79">
        <w:t>in order to</w:t>
      </w:r>
      <w:proofErr w:type="gramEnd"/>
      <w:r w:rsidR="00CD2A79">
        <w:t xml:space="preserve"> plot the data together. </w:t>
      </w:r>
      <w:r w:rsidR="00D93D23">
        <w:t xml:space="preserve"> For example, multiple CO</w:t>
      </w:r>
      <w:r w:rsidR="00D93D23" w:rsidRPr="009C4317">
        <w:rPr>
          <w:vertAlign w:val="subscript"/>
        </w:rPr>
        <w:t>2</w:t>
      </w:r>
      <w:r w:rsidR="00D93D23">
        <w:t xml:space="preserve"> adsorption isotherms can be plotted together (whether from data</w:t>
      </w:r>
      <w:r w:rsidR="0052753D">
        <w:t xml:space="preserve"> records</w:t>
      </w:r>
      <w:r w:rsidR="00D93D23">
        <w:t xml:space="preserve"> or from a model).  Different data types (such as adsorption isotherms and infrared spectra) will not be plotted together, and instead an error message will be displayed.</w:t>
      </w:r>
      <w:r w:rsidR="0078412C">
        <w:t xml:space="preserve"> </w:t>
      </w:r>
    </w:p>
    <w:p w14:paraId="41BD4C82" w14:textId="77777777" w:rsidR="0078412C" w:rsidRDefault="0078412C"/>
    <w:p w14:paraId="162CF830" w14:textId="77777777" w:rsidR="002754DA" w:rsidRDefault="002754DA">
      <w:r>
        <w:t xml:space="preserve">Example files for the various types </w:t>
      </w:r>
      <w:r w:rsidR="00A85ECF">
        <w:t xml:space="preserve">from </w:t>
      </w:r>
      <w:proofErr w:type="spellStart"/>
      <w:r w:rsidR="00A85ECF">
        <w:t>zipfiles</w:t>
      </w:r>
      <w:proofErr w:type="spellEnd"/>
      <w:r w:rsidR="00A85ECF">
        <w:t xml:space="preserve"> </w:t>
      </w:r>
      <w:hyperlink r:id="rId20" w:history="1">
        <w:r w:rsidR="00A85ECF" w:rsidRPr="002A11DD">
          <w:rPr>
            <w:rStyle w:val="Hyperlink"/>
          </w:rPr>
          <w:t>ExampleDataRecords.zip</w:t>
        </w:r>
      </w:hyperlink>
      <w:r w:rsidR="00A85ECF">
        <w:t xml:space="preserve"> and </w:t>
      </w:r>
      <w:hyperlink r:id="rId21" w:history="1">
        <w:r w:rsidR="00A85ECF" w:rsidRPr="002A11DD">
          <w:rPr>
            <w:rStyle w:val="Hyperlink"/>
          </w:rPr>
          <w:t>ExampleModelRecords.zip</w:t>
        </w:r>
      </w:hyperlink>
      <w:r w:rsidR="00A85ECF">
        <w:t>:</w:t>
      </w:r>
    </w:p>
    <w:p w14:paraId="5639FE90" w14:textId="7C74A18C" w:rsidR="002754DA" w:rsidRDefault="002754DA" w:rsidP="002754DA">
      <w:pPr>
        <w:ind w:firstLine="720"/>
        <w:rPr>
          <w:bCs/>
        </w:rPr>
      </w:pPr>
      <w:r>
        <w:rPr>
          <w:bCs/>
        </w:rPr>
        <w:t xml:space="preserve">Single </w:t>
      </w:r>
      <w:proofErr w:type="gramStart"/>
      <w:r>
        <w:rPr>
          <w:bCs/>
        </w:rPr>
        <w:t xml:space="preserve">Series  </w:t>
      </w:r>
      <w:r w:rsidRPr="00B80058">
        <w:rPr>
          <w:rStyle w:val="Emphasis"/>
        </w:rPr>
        <w:t>XY</w:t>
      </w:r>
      <w:proofErr w:type="gramEnd"/>
      <w:r>
        <w:rPr>
          <w:bCs/>
        </w:rPr>
        <w:t xml:space="preserve"> data (</w:t>
      </w:r>
      <w:proofErr w:type="gramStart"/>
      <w:r>
        <w:rPr>
          <w:bCs/>
        </w:rPr>
        <w:t>from .</w:t>
      </w:r>
      <w:proofErr w:type="spellStart"/>
      <w:r>
        <w:rPr>
          <w:bCs/>
        </w:rPr>
        <w:t>json</w:t>
      </w:r>
      <w:proofErr w:type="spellEnd"/>
      <w:proofErr w:type="gramEnd"/>
      <w:r>
        <w:rPr>
          <w:bCs/>
        </w:rPr>
        <w:t xml:space="preserve"> or .csv)</w:t>
      </w:r>
    </w:p>
    <w:p w14:paraId="09E7ABD7" w14:textId="77777777" w:rsidR="00A85ECF" w:rsidRDefault="00A85ECF" w:rsidP="002754DA">
      <w:pPr>
        <w:ind w:firstLine="720"/>
        <w:rPr>
          <w:bCs/>
        </w:rPr>
      </w:pPr>
      <w:r>
        <w:rPr>
          <w:bCs/>
        </w:rPr>
        <w:lastRenderedPageBreak/>
        <w:tab/>
      </w:r>
      <w:r w:rsidR="00186DBB">
        <w:t>1-..\</w:t>
      </w:r>
      <w:r w:rsidRPr="00A85ECF">
        <w:rPr>
          <w:bCs/>
        </w:rPr>
        <w:t>amino_silane_silica_exp_343.csv</w:t>
      </w:r>
    </w:p>
    <w:p w14:paraId="17B7FC33" w14:textId="77777777" w:rsidR="00A85ECF" w:rsidRDefault="00A85ECF" w:rsidP="002754DA">
      <w:pPr>
        <w:ind w:firstLine="720"/>
        <w:rPr>
          <w:bCs/>
        </w:rPr>
      </w:pPr>
      <w:r>
        <w:rPr>
          <w:bCs/>
        </w:rPr>
        <w:tab/>
      </w:r>
      <w:r w:rsidR="00186DBB">
        <w:t>1-..\</w:t>
      </w:r>
      <w:r w:rsidRPr="00A85ECF">
        <w:rPr>
          <w:bCs/>
        </w:rPr>
        <w:t>CO2AdsorptionNaX2.json</w:t>
      </w:r>
    </w:p>
    <w:p w14:paraId="0852E0A3" w14:textId="77777777" w:rsidR="00A85ECF" w:rsidRDefault="00A85ECF" w:rsidP="002754DA">
      <w:pPr>
        <w:ind w:firstLine="720"/>
        <w:rPr>
          <w:bCs/>
        </w:rPr>
      </w:pPr>
      <w:r>
        <w:rPr>
          <w:bCs/>
        </w:rPr>
        <w:tab/>
      </w:r>
      <w:r w:rsidR="00186DBB">
        <w:t>1-..\</w:t>
      </w:r>
      <w:r w:rsidRPr="00A85ECF">
        <w:rPr>
          <w:bCs/>
        </w:rPr>
        <w:t>CO2AdsorptionNaX2.tsv.txt</w:t>
      </w:r>
    </w:p>
    <w:p w14:paraId="6E8071DA" w14:textId="77777777" w:rsidR="002754DA" w:rsidRDefault="002754DA" w:rsidP="002754DA">
      <w:pPr>
        <w:ind w:firstLine="720"/>
      </w:pPr>
      <w:r>
        <w:rPr>
          <w:bCs/>
        </w:rPr>
        <w:t xml:space="preserve">Multiple series </w:t>
      </w:r>
      <w:r w:rsidRPr="00B80058">
        <w:rPr>
          <w:rStyle w:val="Emphasis"/>
        </w:rPr>
        <w:t>XYYY</w:t>
      </w:r>
      <w:r>
        <w:rPr>
          <w:rStyle w:val="Emphasis"/>
        </w:rPr>
        <w:t xml:space="preserve"> </w:t>
      </w:r>
      <w:r w:rsidRPr="00B80058">
        <w:t>data</w:t>
      </w:r>
      <w:r>
        <w:t xml:space="preserve"> (</w:t>
      </w:r>
      <w:proofErr w:type="gramStart"/>
      <w:r>
        <w:t>from .</w:t>
      </w:r>
      <w:proofErr w:type="spellStart"/>
      <w:r>
        <w:t>json</w:t>
      </w:r>
      <w:proofErr w:type="spellEnd"/>
      <w:proofErr w:type="gramEnd"/>
      <w:r>
        <w:t xml:space="preserve"> or .csv)</w:t>
      </w:r>
    </w:p>
    <w:p w14:paraId="509CB194" w14:textId="77777777" w:rsidR="00A85ECF" w:rsidRDefault="00A85ECF" w:rsidP="002754DA">
      <w:pPr>
        <w:ind w:firstLine="720"/>
      </w:pPr>
      <w:r>
        <w:tab/>
      </w:r>
      <w:r w:rsidR="00186DBB">
        <w:t>1-..\</w:t>
      </w:r>
      <w:r w:rsidRPr="00A85ECF">
        <w:t>CO2Adsorption_NaX_and_CaX_two_series.json</w:t>
      </w:r>
    </w:p>
    <w:p w14:paraId="26555E7F" w14:textId="77777777" w:rsidR="00A85ECF" w:rsidRDefault="00186DBB" w:rsidP="00A85ECF">
      <w:pPr>
        <w:ind w:left="720" w:firstLine="720"/>
      </w:pPr>
      <w:r>
        <w:t>1-..\</w:t>
      </w:r>
      <w:r w:rsidR="00A85ECF" w:rsidRPr="00A85ECF">
        <w:t>CO2Adsorption_NaX_and_CaX_two_series_csv.csv</w:t>
      </w:r>
    </w:p>
    <w:p w14:paraId="3416FEE9" w14:textId="77777777" w:rsidR="00C70AAF" w:rsidRDefault="00186DBB" w:rsidP="00A85ECF">
      <w:pPr>
        <w:ind w:left="720" w:firstLine="720"/>
      </w:pPr>
      <w:r>
        <w:t>2-..\</w:t>
      </w:r>
      <w:proofErr w:type="spellStart"/>
      <w:r w:rsidR="00C70AAF" w:rsidRPr="00C70AAF">
        <w:t>La_Perovskites_Combined.json</w:t>
      </w:r>
      <w:proofErr w:type="spellEnd"/>
    </w:p>
    <w:p w14:paraId="713E0323" w14:textId="666CF124" w:rsidR="00C70AAF" w:rsidRDefault="00186DBB" w:rsidP="00A85ECF">
      <w:pPr>
        <w:ind w:left="720" w:firstLine="720"/>
      </w:pPr>
      <w:r>
        <w:t>2-..\</w:t>
      </w:r>
      <w:proofErr w:type="spellStart"/>
      <w:r w:rsidR="00C70AAF">
        <w:t>Sr</w:t>
      </w:r>
      <w:r w:rsidR="00C70AAF" w:rsidRPr="00C70AAF">
        <w:t>_Perovskites_Combined.json</w:t>
      </w:r>
      <w:proofErr w:type="spellEnd"/>
    </w:p>
    <w:p w14:paraId="7C6BDF65" w14:textId="5166266B" w:rsidR="00665875" w:rsidRDefault="00665875" w:rsidP="00A85ECF">
      <w:pPr>
        <w:ind w:left="720" w:firstLine="720"/>
      </w:pPr>
      <w:r>
        <w:t>3-..\</w:t>
      </w:r>
      <w:r w:rsidRPr="00782398">
        <w:t>DRIFTS_CO_Adsorption_onAu22.csv</w:t>
      </w:r>
    </w:p>
    <w:p w14:paraId="730B5564" w14:textId="77777777" w:rsidR="00186DBB" w:rsidRDefault="00186DBB" w:rsidP="00A85ECF">
      <w:pPr>
        <w:ind w:left="720" w:firstLine="720"/>
      </w:pPr>
      <w:r>
        <w:t>4-..\</w:t>
      </w:r>
      <w:r w:rsidRPr="00186DBB">
        <w:t>PtAtomPMFOnTiO2Rutile110.csv</w:t>
      </w:r>
    </w:p>
    <w:p w14:paraId="14D7CAF4" w14:textId="77777777" w:rsidR="002754DA" w:rsidRDefault="002754DA" w:rsidP="002754DA">
      <w:pPr>
        <w:ind w:firstLine="720"/>
      </w:pPr>
      <w:r>
        <w:t xml:space="preserve">Multiple series </w:t>
      </w:r>
      <w:r w:rsidRPr="002F7D3E">
        <w:rPr>
          <w:rStyle w:val="Emphasis"/>
        </w:rPr>
        <w:t xml:space="preserve">XY </w:t>
      </w:r>
      <w:proofErr w:type="spellStart"/>
      <w:r w:rsidRPr="002F7D3E">
        <w:rPr>
          <w:rStyle w:val="Emphasis"/>
        </w:rPr>
        <w:t>XY</w:t>
      </w:r>
      <w:proofErr w:type="spellEnd"/>
      <w:r w:rsidRPr="002F7D3E">
        <w:rPr>
          <w:rStyle w:val="Emphasis"/>
        </w:rPr>
        <w:t xml:space="preserve"> </w:t>
      </w:r>
      <w:proofErr w:type="spellStart"/>
      <w:r w:rsidRPr="002F7D3E">
        <w:rPr>
          <w:rStyle w:val="Emphasis"/>
        </w:rPr>
        <w:t>XY</w:t>
      </w:r>
      <w:proofErr w:type="spellEnd"/>
      <w:r>
        <w:t xml:space="preserve"> data (only </w:t>
      </w:r>
      <w:proofErr w:type="gramStart"/>
      <w:r>
        <w:t>from .</w:t>
      </w:r>
      <w:proofErr w:type="spellStart"/>
      <w:r>
        <w:t>json</w:t>
      </w:r>
      <w:proofErr w:type="spellEnd"/>
      <w:proofErr w:type="gramEnd"/>
      <w:r>
        <w:t>)</w:t>
      </w:r>
    </w:p>
    <w:p w14:paraId="2E232FA5" w14:textId="71E12C49" w:rsidR="00A85ECF" w:rsidRDefault="00782398" w:rsidP="00665875">
      <w:pPr>
        <w:ind w:firstLine="720"/>
      </w:pPr>
      <w:r>
        <w:tab/>
      </w:r>
      <w:r w:rsidR="00186DBB">
        <w:t>1-..\</w:t>
      </w:r>
      <w:r w:rsidRPr="00A85ECF">
        <w:t>CO2Adsorption_NaX_and_CaX_two_series.json</w:t>
      </w:r>
    </w:p>
    <w:p w14:paraId="578E351B" w14:textId="4FEB420E" w:rsidR="00875244" w:rsidRDefault="00875244" w:rsidP="00CD2A79">
      <w:pPr>
        <w:ind w:left="720" w:firstLine="720"/>
      </w:pPr>
      <w:r>
        <w:t>8-..\</w:t>
      </w:r>
      <w:proofErr w:type="spellStart"/>
      <w:r w:rsidRPr="00875244">
        <w:t>O_OH_Scaling.json</w:t>
      </w:r>
      <w:proofErr w:type="spellEnd"/>
      <w:r w:rsidR="00396249">
        <w:t xml:space="preserve">    </w:t>
      </w:r>
      <w:proofErr w:type="gramStart"/>
      <w:r w:rsidR="00396249">
        <w:t xml:space="preserve">   (</w:t>
      </w:r>
      <w:proofErr w:type="gramEnd"/>
      <w:r w:rsidR="00396249">
        <w:t>includes linear fit as well)</w:t>
      </w:r>
    </w:p>
    <w:p w14:paraId="16E786DD" w14:textId="0C308165" w:rsidR="00A85ECF" w:rsidRDefault="00E5242F" w:rsidP="00A85ECF">
      <w:pPr>
        <w:ind w:firstLine="720"/>
      </w:pPr>
      <w:r w:rsidRPr="00B80058">
        <w:rPr>
          <w:rStyle w:val="Emphasis"/>
        </w:rPr>
        <w:t>XY</w:t>
      </w:r>
      <w:r w:rsidR="00A85ECF">
        <w:t xml:space="preserve"> Data from Analytical / Numerical</w:t>
      </w:r>
      <w:r w:rsidR="00A85ECF" w:rsidRPr="00A85ECF">
        <w:rPr>
          <w:rStyle w:val="Emphasis"/>
        </w:rPr>
        <w:t xml:space="preserve"> Simulation Models</w:t>
      </w:r>
      <w:r w:rsidR="00A85ECF">
        <w:t xml:space="preserve"> (only </w:t>
      </w:r>
      <w:proofErr w:type="gramStart"/>
      <w:r w:rsidR="00A85ECF">
        <w:t>from .</w:t>
      </w:r>
      <w:proofErr w:type="spellStart"/>
      <w:r w:rsidR="00A85ECF">
        <w:t>json</w:t>
      </w:r>
      <w:proofErr w:type="spellEnd"/>
      <w:proofErr w:type="gramEnd"/>
      <w:r w:rsidR="00A85ECF">
        <w:t>)</w:t>
      </w:r>
    </w:p>
    <w:p w14:paraId="4B2D8F6C" w14:textId="77777777" w:rsidR="009F1045" w:rsidRDefault="00A85ECF" w:rsidP="00A85ECF">
      <w:pPr>
        <w:ind w:left="720" w:firstLine="720"/>
      </w:pPr>
      <w:r>
        <w:t xml:space="preserve">Files in </w:t>
      </w:r>
      <w:hyperlink r:id="rId22" w:history="1">
        <w:proofErr w:type="spellStart"/>
        <w:r w:rsidRPr="002A11DD">
          <w:rPr>
            <w:rStyle w:val="Hyperlink"/>
          </w:rPr>
          <w:t>ExampleModelRecords</w:t>
        </w:r>
        <w:proofErr w:type="spellEnd"/>
      </w:hyperlink>
      <w:r w:rsidRPr="00A85ECF">
        <w:t>\1_CO2_Adsorption_Isotherms</w:t>
      </w:r>
      <w:r w:rsidR="00CD2A79">
        <w:t>\</w:t>
      </w:r>
    </w:p>
    <w:p w14:paraId="2DE3F27C" w14:textId="77777777" w:rsidR="00CD2A79" w:rsidRDefault="00CD2A79" w:rsidP="00A85ECF">
      <w:pPr>
        <w:ind w:left="720" w:firstLine="720"/>
      </w:pPr>
      <w:r>
        <w:t>Examples are provided for single as well as multiple series in the same file.</w:t>
      </w:r>
    </w:p>
    <w:p w14:paraId="684CCF0F" w14:textId="77777777" w:rsidR="00E53B00" w:rsidRDefault="00E53B00" w:rsidP="00A85ECF">
      <w:pPr>
        <w:ind w:left="720" w:firstLine="720"/>
      </w:pPr>
    </w:p>
    <w:p w14:paraId="1CDA4721" w14:textId="52655667" w:rsidR="002134DF" w:rsidRDefault="002134DF" w:rsidP="002134DF">
      <w:r>
        <w:t xml:space="preserve">It is easiest to use an existing example file for understanding how to use the file format, but an explanation of </w:t>
      </w:r>
      <w:r w:rsidR="00B3296C">
        <w:t>the fields of the file formats is provided below.</w:t>
      </w:r>
    </w:p>
    <w:p w14:paraId="14B092BA" w14:textId="54F9A3DD" w:rsidR="00512540" w:rsidRDefault="00512540" w:rsidP="002134DF"/>
    <w:p w14:paraId="08103B44" w14:textId="2596FC17" w:rsidR="00512540" w:rsidRPr="00512540" w:rsidRDefault="00512540" w:rsidP="002134DF">
      <w:pPr>
        <w:rPr>
          <w:bCs/>
          <w:color w:val="70AD47" w:themeColor="accent6"/>
        </w:rPr>
      </w:pPr>
      <w:r>
        <w:t xml:space="preserve">For </w:t>
      </w:r>
      <w:proofErr w:type="spellStart"/>
      <w:proofErr w:type="gramStart"/>
      <w:r>
        <w:t>dataseries</w:t>
      </w:r>
      <w:proofErr w:type="spellEnd"/>
      <w:proofErr w:type="gramEnd"/>
      <w:r>
        <w:t xml:space="preserve"> with under 10 points, JSONGrapher will plot discrete points by default. For </w:t>
      </w:r>
      <w:proofErr w:type="spellStart"/>
      <w:proofErr w:type="gramStart"/>
      <w:r>
        <w:t>dataseries</w:t>
      </w:r>
      <w:proofErr w:type="spellEnd"/>
      <w:proofErr w:type="gramEnd"/>
      <w:r>
        <w:t xml:space="preserve"> with more than 10 points, JSONGrapher will omit discrete points by default. This behavior can be seen with </w:t>
      </w:r>
      <w:r w:rsidRPr="00B459BC">
        <w:rPr>
          <w:rStyle w:val="Emphasis"/>
        </w:rPr>
        <w:t>2-..\</w:t>
      </w:r>
      <w:proofErr w:type="spellStart"/>
      <w:r w:rsidRPr="00B459BC">
        <w:rPr>
          <w:rStyle w:val="Emphasis"/>
        </w:rPr>
        <w:t>La_Perovskites_Combined.json</w:t>
      </w:r>
      <w:proofErr w:type="spellEnd"/>
      <w:r>
        <w:t xml:space="preserve"> and </w:t>
      </w:r>
      <w:r w:rsidRPr="00B459BC">
        <w:rPr>
          <w:rStyle w:val="Emphasis"/>
        </w:rPr>
        <w:t>2-..\</w:t>
      </w:r>
      <w:proofErr w:type="spellStart"/>
      <w:r w:rsidRPr="00B459BC">
        <w:rPr>
          <w:rStyle w:val="Emphasis"/>
        </w:rPr>
        <w:t>Sr_Perovskites_Combined.json</w:t>
      </w:r>
      <w:proofErr w:type="spellEnd"/>
    </w:p>
    <w:p w14:paraId="7CE78CC9" w14:textId="77777777" w:rsidR="00A85ECF" w:rsidRDefault="00A85ECF" w:rsidP="00A85ECF">
      <w:pPr>
        <w:ind w:left="720" w:firstLine="720"/>
      </w:pPr>
    </w:p>
    <w:p w14:paraId="5A10E604" w14:textId="627B0D85" w:rsidR="00165364" w:rsidRPr="007B1196" w:rsidRDefault="006C37AE" w:rsidP="00CE0F4A">
      <w:pPr>
        <w:pStyle w:val="Heading2"/>
      </w:pPr>
      <w:bookmarkStart w:id="9" w:name="_Toc195876921"/>
      <w:r>
        <w:t>b</w:t>
      </w:r>
      <w:r w:rsidR="00165364" w:rsidRPr="007B1196">
        <w:t>. Explanation of Fields in CSV Data Records</w:t>
      </w:r>
      <w:r w:rsidR="002134DF" w:rsidRPr="007B1196">
        <w:t xml:space="preserve"> Format</w:t>
      </w:r>
      <w:r w:rsidR="00B3296C" w:rsidRPr="007B1196">
        <w:t xml:space="preserve"> (and for TSV)</w:t>
      </w:r>
      <w:bookmarkEnd w:id="9"/>
    </w:p>
    <w:p w14:paraId="55550FFA" w14:textId="77777777" w:rsidR="002134DF" w:rsidRDefault="002134DF" w:rsidP="002134DF">
      <w:r>
        <w:t>While JSON Data Files are the “authoritative” format for JSONGrapher, the .csv file format is more accessible for many users and has fewer fields. Accordingly, an explanation of the CSV Data Records format is provided first.</w:t>
      </w:r>
    </w:p>
    <w:p w14:paraId="3B52D292" w14:textId="77777777" w:rsidR="002134DF" w:rsidRDefault="002134DF" w:rsidP="002134DF"/>
    <w:p w14:paraId="73650254" w14:textId="77777777" w:rsidR="00B3296C" w:rsidRDefault="00B3296C" w:rsidP="002134DF">
      <w:r>
        <w:t xml:space="preserve">A CSV file has comma separation in the data series and </w:t>
      </w:r>
      <w:proofErr w:type="spellStart"/>
      <w:r>
        <w:t>seriesnames</w:t>
      </w:r>
      <w:proofErr w:type="spellEnd"/>
      <w:r>
        <w:t xml:space="preserve">, while a TSV file has tab separation in the data series and </w:t>
      </w:r>
      <w:proofErr w:type="spellStart"/>
      <w:r>
        <w:t>seriesnames</w:t>
      </w:r>
      <w:proofErr w:type="spellEnd"/>
      <w:r>
        <w:t>.</w:t>
      </w:r>
    </w:p>
    <w:p w14:paraId="051741D0" w14:textId="77777777" w:rsidR="00D85D51" w:rsidRDefault="00D85D51" w:rsidP="002134DF"/>
    <w:p w14:paraId="68446E40" w14:textId="77777777" w:rsidR="00B3296C" w:rsidRPr="007F64B7" w:rsidRDefault="00B3296C" w:rsidP="002134DF">
      <w:r>
        <w:t>Currently, the CSV file has the following fields at the top</w:t>
      </w:r>
      <w:r w:rsidR="007F64B7">
        <w:t xml:space="preserve"> which </w:t>
      </w:r>
      <w:r w:rsidR="007F64B7">
        <w:rPr>
          <w:b/>
        </w:rPr>
        <w:t>must</w:t>
      </w:r>
      <w:r w:rsidR="007F64B7">
        <w:t xml:space="preserve"> be in this row order.</w:t>
      </w:r>
    </w:p>
    <w:tbl>
      <w:tblPr>
        <w:tblStyle w:val="TableGrid"/>
        <w:tblW w:w="0" w:type="auto"/>
        <w:tblLook w:val="04A0" w:firstRow="1" w:lastRow="0" w:firstColumn="1" w:lastColumn="0" w:noHBand="0" w:noVBand="1"/>
      </w:tblPr>
      <w:tblGrid>
        <w:gridCol w:w="1992"/>
        <w:gridCol w:w="7358"/>
      </w:tblGrid>
      <w:tr w:rsidR="00B3296C" w14:paraId="35CFD27D" w14:textId="77777777" w:rsidTr="007F64B7">
        <w:tc>
          <w:tcPr>
            <w:tcW w:w="1998" w:type="dxa"/>
          </w:tcPr>
          <w:p w14:paraId="2446751A" w14:textId="77777777" w:rsidR="00B3296C" w:rsidRDefault="00B3296C" w:rsidP="002134DF">
            <w:bookmarkStart w:id="10" w:name="_Hlk194965864"/>
            <w:r w:rsidRPr="00B3296C">
              <w:t>comments:</w:t>
            </w:r>
          </w:p>
        </w:tc>
        <w:tc>
          <w:tcPr>
            <w:tcW w:w="7578" w:type="dxa"/>
          </w:tcPr>
          <w:p w14:paraId="3E0736D8" w14:textId="77777777" w:rsidR="00B3296C" w:rsidRDefault="007F64B7" w:rsidP="002134DF">
            <w:r>
              <w:t>Any string (including symbols) may be put in this field, except line breaks.</w:t>
            </w:r>
          </w:p>
        </w:tc>
      </w:tr>
      <w:bookmarkEnd w:id="10"/>
      <w:tr w:rsidR="00B3296C" w14:paraId="719328CD" w14:textId="77777777" w:rsidTr="007F64B7">
        <w:tc>
          <w:tcPr>
            <w:tcW w:w="1998" w:type="dxa"/>
          </w:tcPr>
          <w:p w14:paraId="00CACCF9" w14:textId="77777777" w:rsidR="00B3296C" w:rsidRDefault="00B3296C" w:rsidP="002134DF">
            <w:proofErr w:type="spellStart"/>
            <w:r w:rsidRPr="00B3296C">
              <w:t>DataType</w:t>
            </w:r>
            <w:proofErr w:type="spellEnd"/>
            <w:r w:rsidRPr="00B3296C">
              <w:t>:</w:t>
            </w:r>
          </w:p>
        </w:tc>
        <w:tc>
          <w:tcPr>
            <w:tcW w:w="7578" w:type="dxa"/>
          </w:tcPr>
          <w:p w14:paraId="7F260B79" w14:textId="77777777" w:rsidR="00B3296C" w:rsidRDefault="00C44076" w:rsidP="00F633E3">
            <w:bookmarkStart w:id="11" w:name="_Hlk194965979"/>
            <w:proofErr w:type="gramStart"/>
            <w:r>
              <w:t>Typically</w:t>
            </w:r>
            <w:proofErr w:type="gramEnd"/>
            <w:r>
              <w:t xml:space="preserve"> a datatype name</w:t>
            </w:r>
            <w:r w:rsidR="00E44D60">
              <w:t xml:space="preserve"> that would be shared among all data files that can be compared</w:t>
            </w:r>
            <w:r>
              <w:t xml:space="preserve">. </w:t>
            </w:r>
            <w:r w:rsidR="007F64B7">
              <w:t xml:space="preserve">Alphanumeric characters and underscores are allowed. This string is used to </w:t>
            </w:r>
            <w:r w:rsidR="00F633E3">
              <w:t xml:space="preserve">define the data’s </w:t>
            </w:r>
            <w:proofErr w:type="gramStart"/>
            <w:r w:rsidR="00F633E3">
              <w:t>type, and</w:t>
            </w:r>
            <w:proofErr w:type="gramEnd"/>
            <w:r w:rsidR="00F633E3">
              <w:t xml:space="preserve"> is one of the checks for </w:t>
            </w:r>
            <w:r w:rsidR="007F64B7">
              <w:t>which data types are compatible</w:t>
            </w:r>
            <w:r w:rsidR="00F633E3">
              <w:t xml:space="preserve">. </w:t>
            </w:r>
            <w:bookmarkEnd w:id="11"/>
            <w:r w:rsidR="00F633E3">
              <w:t xml:space="preserve">For advanced use of this feature </w:t>
            </w:r>
            <w:r w:rsidR="007F64B7">
              <w:t>see “Hierarchical Classification” section of manual to understand how to use that feature. This string is also used to see if there is any schema for the datatype, and in fact the user can choose to provide a URL to a schema in this field</w:t>
            </w:r>
            <w:r w:rsidR="00F633E3">
              <w:t xml:space="preserve">, rather than a </w:t>
            </w:r>
            <w:proofErr w:type="spellStart"/>
            <w:r w:rsidR="00F633E3">
              <w:t>dataype</w:t>
            </w:r>
            <w:proofErr w:type="spellEnd"/>
            <w:r w:rsidR="00F633E3">
              <w:t xml:space="preserve"> name.</w:t>
            </w:r>
          </w:p>
        </w:tc>
      </w:tr>
      <w:tr w:rsidR="00B3296C" w14:paraId="55CCDB01" w14:textId="77777777" w:rsidTr="007F64B7">
        <w:tc>
          <w:tcPr>
            <w:tcW w:w="1998" w:type="dxa"/>
          </w:tcPr>
          <w:p w14:paraId="359131FD" w14:textId="77777777" w:rsidR="00B3296C" w:rsidRDefault="00B3296C" w:rsidP="00B3296C">
            <w:pPr>
              <w:tabs>
                <w:tab w:val="left" w:pos="1253"/>
              </w:tabs>
            </w:pPr>
            <w:proofErr w:type="spellStart"/>
            <w:r w:rsidRPr="00B3296C">
              <w:t>Chart_label</w:t>
            </w:r>
            <w:proofErr w:type="spellEnd"/>
            <w:r w:rsidRPr="00B3296C">
              <w:t>:</w:t>
            </w:r>
          </w:p>
        </w:tc>
        <w:tc>
          <w:tcPr>
            <w:tcW w:w="7578" w:type="dxa"/>
          </w:tcPr>
          <w:p w14:paraId="1E3797F2" w14:textId="77777777" w:rsidR="00B3296C" w:rsidRDefault="007F64B7" w:rsidP="002134DF">
            <w:r>
              <w:t xml:space="preserve">This field becomes </w:t>
            </w:r>
            <w:bookmarkStart w:id="12" w:name="_Hlk194966066"/>
            <w:r>
              <w:t>the title of the plot.</w:t>
            </w:r>
            <w:bookmarkEnd w:id="12"/>
          </w:p>
        </w:tc>
      </w:tr>
      <w:tr w:rsidR="00B3296C" w14:paraId="6DF30DC5" w14:textId="77777777" w:rsidTr="007F64B7">
        <w:tc>
          <w:tcPr>
            <w:tcW w:w="1998" w:type="dxa"/>
          </w:tcPr>
          <w:p w14:paraId="2EFAA921" w14:textId="77777777" w:rsidR="00B3296C" w:rsidRDefault="00B3296C" w:rsidP="00B3296C">
            <w:proofErr w:type="spellStart"/>
            <w:r w:rsidRPr="00B3296C">
              <w:t>x_label</w:t>
            </w:r>
            <w:proofErr w:type="spellEnd"/>
            <w:r w:rsidRPr="00B3296C">
              <w:t>:</w:t>
            </w:r>
          </w:p>
        </w:tc>
        <w:tc>
          <w:tcPr>
            <w:tcW w:w="7578" w:type="dxa"/>
          </w:tcPr>
          <w:p w14:paraId="613722D0" w14:textId="77777777" w:rsidR="00D85D51" w:rsidRDefault="007F64B7" w:rsidP="002134DF">
            <w:r>
              <w:t xml:space="preserve">This becomes </w:t>
            </w:r>
            <w:bookmarkStart w:id="13" w:name="_Hlk194966227"/>
            <w:r>
              <w:t xml:space="preserve">the chart x label and </w:t>
            </w:r>
            <w:r w:rsidRPr="007F64B7">
              <w:rPr>
                <w:i/>
              </w:rPr>
              <w:t>must</w:t>
            </w:r>
            <w:r>
              <w:t xml:space="preserve"> include the x-units in parentheses.</w:t>
            </w:r>
            <w:r w:rsidR="00D85D51">
              <w:t xml:space="preserve"> Units can be multiple, such as kg/s. SI units are expected</w:t>
            </w:r>
            <w:bookmarkEnd w:id="13"/>
            <w:r w:rsidR="00D85D51">
              <w:t xml:space="preserve">. Custom units must be inside </w:t>
            </w:r>
          </w:p>
          <w:p w14:paraId="1B3F7EE0" w14:textId="77777777" w:rsidR="00B3296C" w:rsidRPr="007F64B7" w:rsidRDefault="00D85D51" w:rsidP="002134DF">
            <w:r>
              <w:lastRenderedPageBreak/>
              <w:t>&lt; &gt; and at the beginning.  For example, (&lt;frogs&gt;*kg/</w:t>
            </w:r>
            <w:proofErr w:type="gramStart"/>
            <w:r>
              <w:t>s)  would</w:t>
            </w:r>
            <w:proofErr w:type="gramEnd"/>
            <w:r>
              <w:t xml:space="preserve"> be permissible.</w:t>
            </w:r>
          </w:p>
        </w:tc>
      </w:tr>
      <w:tr w:rsidR="007F64B7" w14:paraId="562519F4" w14:textId="77777777" w:rsidTr="007F64B7">
        <w:tc>
          <w:tcPr>
            <w:tcW w:w="1998" w:type="dxa"/>
          </w:tcPr>
          <w:p w14:paraId="206439D3" w14:textId="77777777" w:rsidR="007F64B7" w:rsidRDefault="007F64B7" w:rsidP="002134DF">
            <w:proofErr w:type="spellStart"/>
            <w:r w:rsidRPr="00B3296C">
              <w:lastRenderedPageBreak/>
              <w:t>y_label</w:t>
            </w:r>
            <w:proofErr w:type="spellEnd"/>
            <w:r w:rsidRPr="00B3296C">
              <w:t>:</w:t>
            </w:r>
          </w:p>
        </w:tc>
        <w:tc>
          <w:tcPr>
            <w:tcW w:w="7578" w:type="dxa"/>
          </w:tcPr>
          <w:p w14:paraId="400B25D9" w14:textId="77777777" w:rsidR="00D85D51" w:rsidRDefault="007F64B7" w:rsidP="00D85D51">
            <w:r>
              <w:t xml:space="preserve">This becomes </w:t>
            </w:r>
            <w:bookmarkStart w:id="14" w:name="_Hlk194966300"/>
            <w:r>
              <w:t xml:space="preserve">the chart y label and </w:t>
            </w:r>
            <w:r w:rsidRPr="007F64B7">
              <w:rPr>
                <w:i/>
              </w:rPr>
              <w:t>must</w:t>
            </w:r>
            <w:r>
              <w:t xml:space="preserve"> include the y-units in parentheses.</w:t>
            </w:r>
            <w:r w:rsidR="00D85D51">
              <w:t xml:space="preserve"> Units can be multiple, such as mol/s. SI units are expected</w:t>
            </w:r>
            <w:bookmarkEnd w:id="14"/>
            <w:r w:rsidR="00D85D51">
              <w:t xml:space="preserve">. Custom units must be inside </w:t>
            </w:r>
          </w:p>
          <w:p w14:paraId="06B7D9A4" w14:textId="77777777" w:rsidR="007F64B7" w:rsidRPr="007F64B7" w:rsidRDefault="00D85D51" w:rsidP="00D85D51">
            <w:r>
              <w:t>&lt; &gt; and at the beginning.  For example, (&lt;frogs&gt;*kg/</w:t>
            </w:r>
            <w:proofErr w:type="gramStart"/>
            <w:r>
              <w:t>s)  would</w:t>
            </w:r>
            <w:proofErr w:type="gramEnd"/>
            <w:r>
              <w:t xml:space="preserve"> be permissible.</w:t>
            </w:r>
          </w:p>
        </w:tc>
      </w:tr>
      <w:tr w:rsidR="007F64B7" w14:paraId="6E02F232" w14:textId="77777777" w:rsidTr="007F64B7">
        <w:tc>
          <w:tcPr>
            <w:tcW w:w="1998" w:type="dxa"/>
          </w:tcPr>
          <w:p w14:paraId="68619A60" w14:textId="77777777" w:rsidR="007F64B7" w:rsidRDefault="007F64B7" w:rsidP="00B3296C">
            <w:pPr>
              <w:tabs>
                <w:tab w:val="left" w:pos="987"/>
              </w:tabs>
            </w:pPr>
            <w:proofErr w:type="spellStart"/>
            <w:r w:rsidRPr="00B3296C">
              <w:t>series</w:t>
            </w:r>
            <w:r w:rsidR="0015124E">
              <w:t>_</w:t>
            </w:r>
            <w:r w:rsidRPr="00B3296C">
              <w:t>names</w:t>
            </w:r>
            <w:proofErr w:type="spellEnd"/>
            <w:r w:rsidRPr="00B3296C">
              <w:t>:</w:t>
            </w:r>
          </w:p>
        </w:tc>
        <w:tc>
          <w:tcPr>
            <w:tcW w:w="7578" w:type="dxa"/>
          </w:tcPr>
          <w:p w14:paraId="036C54EE" w14:textId="77777777" w:rsidR="007F64B7" w:rsidRDefault="007F64B7" w:rsidP="00D85D51">
            <w:bookmarkStart w:id="15" w:name="_Hlk194967242"/>
            <w:r>
              <w:t xml:space="preserve">This must be a list of </w:t>
            </w:r>
            <w:proofErr w:type="gramStart"/>
            <w:r>
              <w:t>comma</w:t>
            </w:r>
            <w:proofErr w:type="gramEnd"/>
            <w:r>
              <w:t xml:space="preserve"> separated (for CSV) or tab separated (for TSV</w:t>
            </w:r>
            <w:proofErr w:type="gramStart"/>
            <w:r>
              <w:t xml:space="preserve">) </w:t>
            </w:r>
            <w:r w:rsidR="00D85D51">
              <w:t>.</w:t>
            </w:r>
            <w:proofErr w:type="gramEnd"/>
            <w:r w:rsidR="00D85D51">
              <w:t xml:space="preserve"> </w:t>
            </w:r>
            <w:bookmarkEnd w:id="15"/>
            <w:r w:rsidR="00D85D51">
              <w:t>For XYYY data, this list must be the same length as the number of Y series.</w:t>
            </w:r>
          </w:p>
        </w:tc>
      </w:tr>
      <w:tr w:rsidR="007F64B7" w14:paraId="0142012A" w14:textId="77777777" w:rsidTr="007F64B7">
        <w:tc>
          <w:tcPr>
            <w:tcW w:w="1998" w:type="dxa"/>
          </w:tcPr>
          <w:p w14:paraId="021249CD" w14:textId="77777777" w:rsidR="007F64B7" w:rsidRDefault="007F64B7" w:rsidP="002134DF">
            <w:proofErr w:type="spellStart"/>
            <w:r w:rsidRPr="0072668A">
              <w:t>custom</w:t>
            </w:r>
            <w:r w:rsidR="000979E1">
              <w:t>_variables</w:t>
            </w:r>
            <w:proofErr w:type="spellEnd"/>
            <w:r w:rsidRPr="0072668A">
              <w:t>:</w:t>
            </w:r>
          </w:p>
        </w:tc>
        <w:tc>
          <w:tcPr>
            <w:tcW w:w="7578" w:type="dxa"/>
          </w:tcPr>
          <w:p w14:paraId="12A5E4AA" w14:textId="77777777" w:rsidR="007F64B7" w:rsidRDefault="007F64B7" w:rsidP="007F64B7">
            <w:bookmarkStart w:id="16" w:name="_Hlk194966934"/>
            <w:r>
              <w:t>This row enables inclusion of JSON within the csv and is only for advanced users.</w:t>
            </w:r>
            <w:r w:rsidR="000979E1">
              <w:t xml:space="preserve"> A better name for this row would be “</w:t>
            </w:r>
            <w:proofErr w:type="spellStart"/>
            <w:r w:rsidR="000979E1">
              <w:t>connected_variables</w:t>
            </w:r>
            <w:proofErr w:type="spellEnd"/>
            <w:r w:rsidR="000979E1">
              <w:t xml:space="preserve">”, but the row is named </w:t>
            </w:r>
            <w:proofErr w:type="spellStart"/>
            <w:r w:rsidR="000979E1">
              <w:t>custom_variables</w:t>
            </w:r>
            <w:proofErr w:type="spellEnd"/>
            <w:r w:rsidR="000979E1">
              <w:t xml:space="preserve"> in the csv so that users can more easily recognize it as an optional field.</w:t>
            </w:r>
            <w:bookmarkEnd w:id="16"/>
          </w:p>
        </w:tc>
      </w:tr>
      <w:tr w:rsidR="007F64B7" w14:paraId="7D06D977" w14:textId="77777777" w:rsidTr="007F64B7">
        <w:tc>
          <w:tcPr>
            <w:tcW w:w="1998" w:type="dxa"/>
          </w:tcPr>
          <w:p w14:paraId="5C33639A" w14:textId="77777777" w:rsidR="007F64B7" w:rsidRPr="00B3296C" w:rsidRDefault="007F64B7" w:rsidP="002134DF">
            <w:pPr>
              <w:rPr>
                <w:highlight w:val="green"/>
              </w:rPr>
            </w:pPr>
            <w:proofErr w:type="spellStart"/>
            <w:r w:rsidRPr="007F64B7">
              <w:t>x_</w:t>
            </w:r>
            <w:proofErr w:type="gramStart"/>
            <w:r w:rsidRPr="007F64B7">
              <w:t>values,y</w:t>
            </w:r>
            <w:proofErr w:type="gramEnd"/>
            <w:r w:rsidRPr="007F64B7">
              <w:t>_values</w:t>
            </w:r>
            <w:proofErr w:type="spellEnd"/>
          </w:p>
        </w:tc>
        <w:tc>
          <w:tcPr>
            <w:tcW w:w="7578" w:type="dxa"/>
          </w:tcPr>
          <w:p w14:paraId="3A80DF64" w14:textId="094F111E" w:rsidR="007F64B7" w:rsidRDefault="007F64B7" w:rsidP="002134DF">
            <w:bookmarkStart w:id="17" w:name="_Hlk194966812"/>
            <w:r>
              <w:t xml:space="preserve">This row is </w:t>
            </w:r>
            <w:proofErr w:type="gramStart"/>
            <w:r>
              <w:t>ignored, and</w:t>
            </w:r>
            <w:proofErr w:type="gramEnd"/>
            <w:r>
              <w:t xml:space="preserve"> is included for readability of the input file.</w:t>
            </w:r>
            <w:r w:rsidR="005D5CD7">
              <w:t xml:space="preserve"> </w:t>
            </w:r>
            <w:bookmarkEnd w:id="17"/>
            <w:r w:rsidR="005D5CD7">
              <w:t xml:space="preserve">By default, JSONGrapher will only include a trendline for series with more than </w:t>
            </w:r>
            <w:r w:rsidR="006E26B1">
              <w:t>2</w:t>
            </w:r>
            <w:r w:rsidR="005D5CD7">
              <w:t xml:space="preserve">0 </w:t>
            </w:r>
            <w:proofErr w:type="gramStart"/>
            <w:r w:rsidR="005D5CD7">
              <w:t>points</w:t>
            </w:r>
            <w:r w:rsidR="00D51B8A">
              <w:t>, and</w:t>
            </w:r>
            <w:proofErr w:type="gramEnd"/>
            <w:r w:rsidR="00D51B8A">
              <w:t xml:space="preserve"> will have points and trendline for less.</w:t>
            </w:r>
          </w:p>
        </w:tc>
      </w:tr>
    </w:tbl>
    <w:p w14:paraId="0AD197C7" w14:textId="77777777" w:rsidR="00B3296C" w:rsidRDefault="007F64B7" w:rsidP="002134DF">
      <w:r>
        <w:t>The way the csv file parsing works is that the string of the field that precedes the “:” is ignored, the csv parsing uses the row number to know which field is being parsed. Thus, if a person were to use “x-label:” rather than “</w:t>
      </w:r>
      <w:proofErr w:type="spellStart"/>
      <w:r>
        <w:t>x_label</w:t>
      </w:r>
      <w:proofErr w:type="spellEnd"/>
      <w:r>
        <w:t xml:space="preserve">:”, </w:t>
      </w:r>
      <w:proofErr w:type="spellStart"/>
      <w:r>
        <w:t>JSONGrapher</w:t>
      </w:r>
      <w:proofErr w:type="spellEnd"/>
      <w:r>
        <w:t xml:space="preserve"> would still parse the CSV file correctly (provided that the fields are on the correct row).</w:t>
      </w:r>
    </w:p>
    <w:p w14:paraId="25B8765A" w14:textId="77777777" w:rsidR="007F64B7" w:rsidRDefault="007F64B7" w:rsidP="002134DF"/>
    <w:p w14:paraId="529A41D8" w14:textId="7916EB72" w:rsidR="002134DF" w:rsidRPr="007B1196" w:rsidRDefault="006C37AE" w:rsidP="00CE0F4A">
      <w:pPr>
        <w:pStyle w:val="Heading2"/>
      </w:pPr>
      <w:bookmarkStart w:id="18" w:name="_Toc195876922"/>
      <w:r>
        <w:t>c</w:t>
      </w:r>
      <w:r w:rsidR="002134DF" w:rsidRPr="007B1196">
        <w:t>. Explanation of Fields in JSON Data Records</w:t>
      </w:r>
      <w:bookmarkEnd w:id="18"/>
    </w:p>
    <w:p w14:paraId="02DCDCCE" w14:textId="77777777" w:rsidR="002134DF" w:rsidRDefault="00B87DAE" w:rsidP="002134DF">
      <w:r>
        <w:t xml:space="preserve">In the </w:t>
      </w:r>
      <w:hyperlink r:id="rId23" w:history="1">
        <w:proofErr w:type="spellStart"/>
        <w:r>
          <w:rPr>
            <w:rStyle w:val="Hyperlink"/>
          </w:rPr>
          <w:t>JS</w:t>
        </w:r>
        <w:r w:rsidRPr="002A11DD">
          <w:rPr>
            <w:rStyle w:val="Hyperlink"/>
          </w:rPr>
          <w:t>ONGrapherExample</w:t>
        </w:r>
        <w:r>
          <w:rPr>
            <w:rStyle w:val="Hyperlink"/>
          </w:rPr>
          <w:t>s</w:t>
        </w:r>
        <w:proofErr w:type="spellEnd"/>
        <w:r>
          <w:rPr>
            <w:rStyle w:val="Hyperlink"/>
          </w:rPr>
          <w:t xml:space="preserve"> </w:t>
        </w:r>
        <w:proofErr w:type="spellStart"/>
        <w:r>
          <w:rPr>
            <w:rStyle w:val="Hyperlink"/>
          </w:rPr>
          <w:t>github</w:t>
        </w:r>
        <w:proofErr w:type="spellEnd"/>
        <w:r>
          <w:rPr>
            <w:rStyle w:val="Hyperlink"/>
          </w:rPr>
          <w:t xml:space="preserve"> repository</w:t>
        </w:r>
      </w:hyperlink>
      <w:r>
        <w:t xml:space="preserve"> the directory </w:t>
      </w:r>
      <w:proofErr w:type="spellStart"/>
      <w:r>
        <w:t>BasicExample</w:t>
      </w:r>
      <w:proofErr w:type="spellEnd"/>
      <w:r>
        <w:t xml:space="preserve"> has a </w:t>
      </w:r>
      <w:hyperlink r:id="rId24" w:history="1">
        <w:r w:rsidRPr="00B87DAE">
          <w:rPr>
            <w:rStyle w:val="Hyperlink"/>
          </w:rPr>
          <w:t>commented JSON file</w:t>
        </w:r>
      </w:hyperlink>
      <w:r>
        <w:t xml:space="preserve"> that helps to explain the fields, but looking at an example </w:t>
      </w:r>
      <w:hyperlink r:id="rId25" w:history="1">
        <w:r>
          <w:rPr>
            <w:rStyle w:val="Hyperlink"/>
          </w:rPr>
          <w:t xml:space="preserve">single series </w:t>
        </w:r>
        <w:proofErr w:type="spellStart"/>
        <w:r>
          <w:rPr>
            <w:rStyle w:val="Hyperlink"/>
          </w:rPr>
          <w:t>j</w:t>
        </w:r>
        <w:r w:rsidRPr="00B87DAE">
          <w:rPr>
            <w:rStyle w:val="Hyperlink"/>
          </w:rPr>
          <w:t>son</w:t>
        </w:r>
        <w:proofErr w:type="spellEnd"/>
        <w:r w:rsidRPr="00B87DAE">
          <w:rPr>
            <w:rStyle w:val="Hyperlink"/>
          </w:rPr>
          <w:t xml:space="preserve"> record</w:t>
        </w:r>
      </w:hyperlink>
      <w:r>
        <w:t xml:space="preserve"> and example </w:t>
      </w:r>
      <w:hyperlink r:id="rId26" w:history="1">
        <w:proofErr w:type="spellStart"/>
        <w:r w:rsidRPr="00B87DAE">
          <w:rPr>
            <w:rStyle w:val="Hyperlink"/>
          </w:rPr>
          <w:t>multiseries</w:t>
        </w:r>
        <w:proofErr w:type="spellEnd"/>
        <w:r w:rsidRPr="00B87DAE">
          <w:rPr>
            <w:rStyle w:val="Hyperlink"/>
          </w:rPr>
          <w:t xml:space="preserve"> </w:t>
        </w:r>
        <w:proofErr w:type="spellStart"/>
        <w:r w:rsidRPr="00B87DAE">
          <w:rPr>
            <w:rStyle w:val="Hyperlink"/>
          </w:rPr>
          <w:t>json</w:t>
        </w:r>
        <w:proofErr w:type="spellEnd"/>
        <w:r w:rsidRPr="00B87DAE">
          <w:rPr>
            <w:rStyle w:val="Hyperlink"/>
          </w:rPr>
          <w:t xml:space="preserve"> record</w:t>
        </w:r>
      </w:hyperlink>
      <w:r>
        <w:t xml:space="preserve"> may be more useful</w:t>
      </w:r>
      <w:r w:rsidR="002169FA">
        <w:t>.</w:t>
      </w:r>
    </w:p>
    <w:p w14:paraId="6E0F7C70" w14:textId="77777777" w:rsidR="002169FA" w:rsidRDefault="002169FA" w:rsidP="002134DF"/>
    <w:p w14:paraId="6325B7F8" w14:textId="77777777" w:rsidR="002169FA" w:rsidRDefault="002169FA" w:rsidP="002134DF">
      <w:r>
        <w:t xml:space="preserve">The </w:t>
      </w:r>
      <w:proofErr w:type="gramStart"/>
      <w:r>
        <w:t>below table</w:t>
      </w:r>
      <w:proofErr w:type="gramEnd"/>
      <w:r>
        <w:t xml:space="preserve"> describes the top-level fields in the JSON, recognizing that the JSON is a nested object type.  The below table and the example records should be sufficient for even advanced users, but a </w:t>
      </w:r>
      <w:hyperlink r:id="rId27" w:history="1">
        <w:r w:rsidRPr="002169FA">
          <w:rPr>
            <w:rStyle w:val="Hyperlink"/>
          </w:rPr>
          <w:t>schema</w:t>
        </w:r>
      </w:hyperlink>
      <w:r>
        <w:t xml:space="preserve"> exists for the most advanced users who wish to see additional details.</w:t>
      </w:r>
    </w:p>
    <w:p w14:paraId="390F896C" w14:textId="77777777" w:rsidR="00B87DAE" w:rsidRPr="002134DF" w:rsidRDefault="00B87DAE" w:rsidP="002134DF"/>
    <w:tbl>
      <w:tblPr>
        <w:tblStyle w:val="TableGrid"/>
        <w:tblW w:w="0" w:type="auto"/>
        <w:tblLook w:val="04A0" w:firstRow="1" w:lastRow="0" w:firstColumn="1" w:lastColumn="0" w:noHBand="0" w:noVBand="1"/>
      </w:tblPr>
      <w:tblGrid>
        <w:gridCol w:w="1975"/>
        <w:gridCol w:w="7375"/>
      </w:tblGrid>
      <w:tr w:rsidR="00B87DAE" w14:paraId="2F5E4AA8" w14:textId="77777777" w:rsidTr="00B87DAE">
        <w:tc>
          <w:tcPr>
            <w:tcW w:w="1998" w:type="dxa"/>
          </w:tcPr>
          <w:p w14:paraId="2417D664" w14:textId="77777777" w:rsidR="00B87DAE" w:rsidRDefault="002169FA" w:rsidP="00B87DAE">
            <w:r>
              <w:t>“</w:t>
            </w:r>
            <w:r w:rsidR="00B87DAE" w:rsidRPr="00B3296C">
              <w:t>comments</w:t>
            </w:r>
            <w:r>
              <w:t>”</w:t>
            </w:r>
            <w:r w:rsidR="00B87DAE" w:rsidRPr="00B3296C">
              <w:t>:</w:t>
            </w:r>
          </w:p>
        </w:tc>
        <w:tc>
          <w:tcPr>
            <w:tcW w:w="7578" w:type="dxa"/>
          </w:tcPr>
          <w:p w14:paraId="41889238" w14:textId="77777777" w:rsidR="00B87DAE" w:rsidRDefault="00B87DAE" w:rsidP="00B87DAE">
            <w:r>
              <w:t>Any string (including symbols) may be put in this field, except line breaks.</w:t>
            </w:r>
          </w:p>
        </w:tc>
      </w:tr>
      <w:tr w:rsidR="00B87DAE" w14:paraId="0AFCB337" w14:textId="77777777" w:rsidTr="00B87DAE">
        <w:tc>
          <w:tcPr>
            <w:tcW w:w="1998" w:type="dxa"/>
          </w:tcPr>
          <w:p w14:paraId="4F62E07A" w14:textId="77777777" w:rsidR="00B87DAE" w:rsidRDefault="002169FA" w:rsidP="00B87DAE">
            <w:r>
              <w:t>“</w:t>
            </w:r>
            <w:r w:rsidR="00B87DAE">
              <w:t>title</w:t>
            </w:r>
            <w:r>
              <w:t>”</w:t>
            </w:r>
            <w:r w:rsidR="00B87DAE" w:rsidRPr="00B3296C">
              <w:t>:</w:t>
            </w:r>
          </w:p>
        </w:tc>
        <w:tc>
          <w:tcPr>
            <w:tcW w:w="7578" w:type="dxa"/>
          </w:tcPr>
          <w:p w14:paraId="1F4A932C" w14:textId="77777777" w:rsidR="00B87DAE" w:rsidRDefault="00B87DAE" w:rsidP="00B87DAE">
            <w:r>
              <w:t>The same as “</w:t>
            </w:r>
            <w:proofErr w:type="spellStart"/>
            <w:r>
              <w:t>DataType</w:t>
            </w:r>
            <w:proofErr w:type="spellEnd"/>
            <w:r>
              <w:t xml:space="preserve">” from the csv fields. </w:t>
            </w:r>
            <w:proofErr w:type="gramStart"/>
            <w:r>
              <w:t>Typically</w:t>
            </w:r>
            <w:proofErr w:type="gramEnd"/>
            <w:r>
              <w:t xml:space="preserve"> a datatype name that would be shared among all data files that can be compared. A string.  Alphanumeric characters and underscores are allowed. This string is used to define the data’s </w:t>
            </w:r>
            <w:proofErr w:type="gramStart"/>
            <w:r>
              <w:t>type, and</w:t>
            </w:r>
            <w:proofErr w:type="gramEnd"/>
            <w:r>
              <w:t xml:space="preserve"> is one of the checks for which data types are compatible. For advanced use of this feature see “Hierarchical Classification” section of manual to understand how to use that feature. This string is also used to see if there is any schema for the datatype, and in fact the user can choose to provide a URL to a schema in this field, rather than a </w:t>
            </w:r>
            <w:proofErr w:type="spellStart"/>
            <w:r>
              <w:t>dataype</w:t>
            </w:r>
            <w:proofErr w:type="spellEnd"/>
            <w:r>
              <w:t xml:space="preserve"> name.</w:t>
            </w:r>
          </w:p>
        </w:tc>
      </w:tr>
      <w:tr w:rsidR="00B87DAE" w14:paraId="13BFF94D" w14:textId="77777777" w:rsidTr="00B87DAE">
        <w:tc>
          <w:tcPr>
            <w:tcW w:w="1998" w:type="dxa"/>
          </w:tcPr>
          <w:p w14:paraId="1B73E940" w14:textId="77777777" w:rsidR="00B87DAE" w:rsidRDefault="002169FA" w:rsidP="00B87DAE">
            <w:pPr>
              <w:tabs>
                <w:tab w:val="left" w:pos="1253"/>
              </w:tabs>
            </w:pPr>
            <w:r>
              <w:t>“</w:t>
            </w:r>
            <w:r w:rsidR="00B87DAE">
              <w:t>data</w:t>
            </w:r>
            <w:r>
              <w:t>”</w:t>
            </w:r>
            <w:r w:rsidR="00B87DAE" w:rsidRPr="00B3296C">
              <w:t>:</w:t>
            </w:r>
          </w:p>
        </w:tc>
        <w:tc>
          <w:tcPr>
            <w:tcW w:w="7578" w:type="dxa"/>
          </w:tcPr>
          <w:p w14:paraId="48C7EC6E" w14:textId="77777777" w:rsidR="00B87DAE" w:rsidRDefault="00B87DAE" w:rsidP="00B87DAE">
            <w:r>
              <w:t xml:space="preserve">This field has the structure of </w:t>
            </w:r>
          </w:p>
          <w:p w14:paraId="38C609EF" w14:textId="77777777" w:rsidR="00B87DAE" w:rsidRDefault="00B87DAE" w:rsidP="00B87DAE">
            <w:r>
              <w:t>[{series1</w:t>
            </w:r>
            <w:proofErr w:type="gramStart"/>
            <w:r>
              <w:t>},{</w:t>
            </w:r>
            <w:proofErr w:type="gramEnd"/>
            <w:r>
              <w:t>series2</w:t>
            </w:r>
            <w:proofErr w:type="gramStart"/>
            <w:r>
              <w:t>} ]</w:t>
            </w:r>
            <w:proofErr w:type="gramEnd"/>
          </w:p>
          <w:p w14:paraId="2077E4BA" w14:textId="77777777" w:rsidR="00346690" w:rsidRDefault="00346690" w:rsidP="00B87DAE"/>
          <w:p w14:paraId="328E7150" w14:textId="77777777" w:rsidR="004C3BD2" w:rsidRDefault="00B87DAE" w:rsidP="002169FA">
            <w:r>
              <w:t xml:space="preserve">within each series object, </w:t>
            </w:r>
            <w:r w:rsidR="002169FA">
              <w:t>any optional field is allowed, but the required fields are: “name</w:t>
            </w:r>
            <w:proofErr w:type="gramStart"/>
            <w:r w:rsidR="002169FA">
              <w:t>” :</w:t>
            </w:r>
            <w:proofErr w:type="gramEnd"/>
            <w:r w:rsidR="002169FA">
              <w:t xml:space="preserve"> “</w:t>
            </w:r>
            <w:proofErr w:type="spellStart"/>
            <w:r w:rsidR="00F95867">
              <w:t>series_name_</w:t>
            </w:r>
            <w:r w:rsidR="002169FA">
              <w:t>string</w:t>
            </w:r>
            <w:proofErr w:type="spellEnd"/>
            <w:r w:rsidR="002169FA">
              <w:t>”, “x”: [x</w:t>
            </w:r>
            <w:r w:rsidR="004C3BD2">
              <w:t>_value</w:t>
            </w:r>
            <w:proofErr w:type="gramStart"/>
            <w:r w:rsidR="002169FA">
              <w:t>1,x</w:t>
            </w:r>
            <w:proofErr w:type="gramEnd"/>
            <w:r w:rsidR="004C3BD2">
              <w:t>_value</w:t>
            </w:r>
            <w:r w:rsidR="002169FA">
              <w:t>2</w:t>
            </w:r>
            <w:proofErr w:type="gramStart"/>
            <w:r w:rsidR="002169FA">
              <w:t>] ,</w:t>
            </w:r>
            <w:proofErr w:type="gramEnd"/>
            <w:r w:rsidR="002169FA">
              <w:t xml:space="preserve"> “y”: [y</w:t>
            </w:r>
            <w:r w:rsidR="004C3BD2">
              <w:t>_value</w:t>
            </w:r>
            <w:proofErr w:type="gramStart"/>
            <w:r w:rsidR="002169FA">
              <w:t>1,y</w:t>
            </w:r>
            <w:proofErr w:type="gramEnd"/>
            <w:r w:rsidR="004C3BD2">
              <w:t>_value</w:t>
            </w:r>
            <w:r w:rsidR="002169FA">
              <w:t xml:space="preserve">2].  </w:t>
            </w:r>
          </w:p>
          <w:p w14:paraId="1D9DD751" w14:textId="77777777" w:rsidR="004C3BD2" w:rsidRDefault="004C3BD2" w:rsidP="002169FA"/>
          <w:p w14:paraId="4B59FC51" w14:textId="77777777" w:rsidR="00B87DAE" w:rsidRDefault="002169FA" w:rsidP="002169FA">
            <w:r>
              <w:lastRenderedPageBreak/>
              <w:t xml:space="preserve">The “x” and “y” lists can have data as strings or as decimal numbers. Decimal numbers less than zero must have </w:t>
            </w:r>
            <w:proofErr w:type="gramStart"/>
            <w:r>
              <w:t>the zero</w:t>
            </w:r>
            <w:proofErr w:type="gramEnd"/>
            <w:r>
              <w:t xml:space="preserve"> (0.004 is okay, while .004 would give an error).</w:t>
            </w:r>
          </w:p>
          <w:p w14:paraId="56318A9D" w14:textId="77777777" w:rsidR="002B0541" w:rsidRDefault="002B0541" w:rsidP="002169FA"/>
          <w:p w14:paraId="16CE3617" w14:textId="1F2F07CA" w:rsidR="004977BF" w:rsidRDefault="005D5CD7" w:rsidP="002B0541">
            <w:r>
              <w:t>W</w:t>
            </w:r>
            <w:r w:rsidR="002B0541">
              <w:t xml:space="preserve">ithin each series object, </w:t>
            </w:r>
            <w:r w:rsidR="004977BF">
              <w:t>the “</w:t>
            </w:r>
            <w:proofErr w:type="spellStart"/>
            <w:r w:rsidR="004977BF">
              <w:t>uid</w:t>
            </w:r>
            <w:proofErr w:type="spellEnd"/>
            <w:r w:rsidR="004977BF">
              <w:t xml:space="preserve">” field is an </w:t>
            </w:r>
            <w:proofErr w:type="gramStart"/>
            <w:r w:rsidR="004977BF">
              <w:t>optional  field</w:t>
            </w:r>
            <w:proofErr w:type="gramEnd"/>
            <w:r w:rsidR="004977BF">
              <w:t xml:space="preserve"> for include a unique ID for the data</w:t>
            </w:r>
            <w:r w:rsidR="000264BE">
              <w:t xml:space="preserve"> series</w:t>
            </w:r>
            <w:r w:rsidR="004977BF">
              <w:t xml:space="preserve"> (such as a </w:t>
            </w:r>
            <w:proofErr w:type="spellStart"/>
            <w:r w:rsidR="004977BF">
              <w:t>doi</w:t>
            </w:r>
            <w:proofErr w:type="spellEnd"/>
            <w:r w:rsidR="004977BF">
              <w:t>, or even simply a number used internally within a research lab).</w:t>
            </w:r>
          </w:p>
          <w:p w14:paraId="460C4B84" w14:textId="77777777" w:rsidR="005D5CD7" w:rsidRDefault="005D5CD7" w:rsidP="002B0541"/>
          <w:p w14:paraId="0990C9BC" w14:textId="77777777" w:rsidR="00B604D6" w:rsidRDefault="005D5CD7" w:rsidP="002B0541">
            <w:r>
              <w:t xml:space="preserve">By default, JSONGrapher will only include a trendline for series with more than </w:t>
            </w:r>
            <w:r w:rsidR="006E26B1">
              <w:t>2</w:t>
            </w:r>
            <w:r>
              <w:t xml:space="preserve">0 </w:t>
            </w:r>
            <w:proofErr w:type="gramStart"/>
            <w:r>
              <w:t>points</w:t>
            </w:r>
            <w:r w:rsidR="00D51B8A">
              <w:t>, and</w:t>
            </w:r>
            <w:proofErr w:type="gramEnd"/>
            <w:r w:rsidR="00D51B8A">
              <w:t xml:space="preserve"> will have points and trendline for less</w:t>
            </w:r>
            <w:r>
              <w:t>.</w:t>
            </w:r>
            <w:r w:rsidR="006E26B1">
              <w:t xml:space="preserve"> </w:t>
            </w:r>
          </w:p>
          <w:p w14:paraId="6966C3A2" w14:textId="77777777" w:rsidR="00B604D6" w:rsidRDefault="00B604D6" w:rsidP="002B0541"/>
          <w:p w14:paraId="459F850C" w14:textId="06970102" w:rsidR="005D5CD7" w:rsidRDefault="006E26B1" w:rsidP="002B0541">
            <w:r>
              <w:t>For each dataset, the type of graph can be changed using the “mode” field, with a value of “markers” being a simple scatter, “line” being straight connecting lines, "</w:t>
            </w:r>
            <w:proofErr w:type="spellStart"/>
            <w:r>
              <w:t>line+markers</w:t>
            </w:r>
            <w:proofErr w:type="spellEnd"/>
            <w:r>
              <w:t>” is also an option.</w:t>
            </w:r>
            <w:r w:rsidR="00B604D6">
              <w:t xml:space="preserve">  See Example 8-Scaling_Relations\ </w:t>
            </w:r>
            <w:proofErr w:type="spellStart"/>
            <w:r w:rsidR="00B604D6" w:rsidRPr="00B604D6">
              <w:t>O_OH_Scaling.json</w:t>
            </w:r>
            <w:proofErr w:type="spellEnd"/>
            <w:r w:rsidR="00B604D6">
              <w:t xml:space="preserve"> for an example of the use of the “mode” field.</w:t>
            </w:r>
          </w:p>
        </w:tc>
      </w:tr>
      <w:tr w:rsidR="00B87DAE" w14:paraId="493513B9" w14:textId="77777777" w:rsidTr="00B87DAE">
        <w:tc>
          <w:tcPr>
            <w:tcW w:w="1998" w:type="dxa"/>
          </w:tcPr>
          <w:p w14:paraId="46CBAD94" w14:textId="77777777" w:rsidR="00B87DAE" w:rsidRDefault="002169FA" w:rsidP="00B87DAE">
            <w:pPr>
              <w:tabs>
                <w:tab w:val="left" w:pos="987"/>
              </w:tabs>
            </w:pPr>
            <w:r>
              <w:t>“layout”:</w:t>
            </w:r>
          </w:p>
        </w:tc>
        <w:tc>
          <w:tcPr>
            <w:tcW w:w="7578" w:type="dxa"/>
          </w:tcPr>
          <w:p w14:paraId="0ECEDFDC" w14:textId="77777777" w:rsidR="00B87DAE" w:rsidRDefault="002169FA" w:rsidP="00B87DAE">
            <w:r>
              <w:t xml:space="preserve">This </w:t>
            </w:r>
            <w:proofErr w:type="gramStart"/>
            <w:r>
              <w:t>top level</w:t>
            </w:r>
            <w:proofErr w:type="gramEnd"/>
            <w:r>
              <w:t xml:space="preserve"> field has elements which include the information for the chart labeling, as well as the x axis units and the y axis units.</w:t>
            </w:r>
          </w:p>
          <w:p w14:paraId="316EAD46" w14:textId="77777777" w:rsidR="002169FA" w:rsidRDefault="002169FA" w:rsidP="00B87DAE">
            <w:r>
              <w:t>“comments”: “string”</w:t>
            </w:r>
          </w:p>
          <w:p w14:paraId="7DFA32AA" w14:textId="77777777" w:rsidR="002169FA" w:rsidRDefault="002169FA" w:rsidP="00B87DAE">
            <w:r>
              <w:t>“title”: “A string that will become the chart title.”</w:t>
            </w:r>
            <w:r>
              <w:br/>
            </w:r>
            <w:r w:rsidRPr="002169FA">
              <w:t>"</w:t>
            </w:r>
            <w:proofErr w:type="spellStart"/>
            <w:r w:rsidRPr="002169FA">
              <w:t>xaxis</w:t>
            </w:r>
            <w:proofErr w:type="spellEnd"/>
            <w:r w:rsidRPr="002169FA">
              <w:t>":</w:t>
            </w:r>
            <w:r>
              <w:t xml:space="preserve"> {“title”:”</w:t>
            </w:r>
            <w:proofErr w:type="spellStart"/>
            <w:r>
              <w:t>x_label_string</w:t>
            </w:r>
            <w:proofErr w:type="spellEnd"/>
            <w:r>
              <w:t>”}</w:t>
            </w:r>
          </w:p>
          <w:p w14:paraId="0276949B" w14:textId="77777777" w:rsidR="002169FA" w:rsidRDefault="002169FA" w:rsidP="00B87DAE">
            <w:r w:rsidRPr="002169FA">
              <w:t>"</w:t>
            </w:r>
            <w:proofErr w:type="spellStart"/>
            <w:r>
              <w:t>y</w:t>
            </w:r>
            <w:r w:rsidRPr="002169FA">
              <w:t>axis</w:t>
            </w:r>
            <w:proofErr w:type="spellEnd"/>
            <w:r w:rsidRPr="002169FA">
              <w:t>":</w:t>
            </w:r>
            <w:r>
              <w:t xml:space="preserve"> {“title”</w:t>
            </w:r>
            <w:proofErr w:type="gramStart"/>
            <w:r>
              <w:t>:”</w:t>
            </w:r>
            <w:proofErr w:type="spellStart"/>
            <w:r>
              <w:t>y</w:t>
            </w:r>
            <w:proofErr w:type="gramEnd"/>
            <w:r>
              <w:t>_label_string</w:t>
            </w:r>
            <w:proofErr w:type="spellEnd"/>
            <w:r>
              <w:t>”}</w:t>
            </w:r>
          </w:p>
          <w:p w14:paraId="1A2FA0B4" w14:textId="77777777" w:rsidR="002169FA" w:rsidRDefault="002169FA" w:rsidP="00B87DAE"/>
          <w:p w14:paraId="3034DB2E" w14:textId="77777777" w:rsidR="002169FA" w:rsidRDefault="002169FA" w:rsidP="00B87DAE">
            <w:r>
              <w:t>the “title” field inside “</w:t>
            </w:r>
            <w:proofErr w:type="spellStart"/>
            <w:r>
              <w:t>xaxis</w:t>
            </w:r>
            <w:proofErr w:type="spellEnd"/>
            <w:r>
              <w:t xml:space="preserve">” </w:t>
            </w:r>
            <w:r w:rsidRPr="002169FA">
              <w:t>must incl</w:t>
            </w:r>
            <w:r>
              <w:t>ude the x axis units in parenthesis.</w:t>
            </w:r>
          </w:p>
          <w:p w14:paraId="76C9509E" w14:textId="77777777" w:rsidR="002169FA" w:rsidRDefault="002169FA" w:rsidP="002169FA">
            <w:r>
              <w:t>the “title” field inside “</w:t>
            </w:r>
            <w:proofErr w:type="spellStart"/>
            <w:r>
              <w:t>yaxis</w:t>
            </w:r>
            <w:proofErr w:type="spellEnd"/>
            <w:r>
              <w:t xml:space="preserve">” </w:t>
            </w:r>
            <w:r w:rsidRPr="002169FA">
              <w:t>must incl</w:t>
            </w:r>
            <w:r w:rsidR="00420DBA">
              <w:t>ude the y</w:t>
            </w:r>
            <w:r>
              <w:t xml:space="preserve"> axis units in parenthesis.</w:t>
            </w:r>
          </w:p>
          <w:p w14:paraId="2426C698" w14:textId="77777777" w:rsidR="002169FA" w:rsidRDefault="002169FA" w:rsidP="00B87DAE"/>
          <w:p w14:paraId="7E9D7F2B" w14:textId="77777777" w:rsidR="002169FA" w:rsidRDefault="00420DBA" w:rsidP="002169FA">
            <w:r>
              <w:t xml:space="preserve">For both the x axis and the y axis. The dimensions of units can be multiple, such as mol/s. SI units are expected. Custom units must be </w:t>
            </w:r>
            <w:proofErr w:type="gramStart"/>
            <w:r>
              <w:t>inside  &lt;</w:t>
            </w:r>
            <w:proofErr w:type="gramEnd"/>
            <w:r>
              <w:t xml:space="preserve"> &gt; and at the beginning.  For example, (&lt;frogs&gt;*kg/</w:t>
            </w:r>
            <w:proofErr w:type="gramStart"/>
            <w:r>
              <w:t>s)  would</w:t>
            </w:r>
            <w:proofErr w:type="gramEnd"/>
            <w:r>
              <w:t xml:space="preserve"> be permissible.</w:t>
            </w:r>
          </w:p>
          <w:p w14:paraId="7B249F89" w14:textId="77777777" w:rsidR="00420DBA" w:rsidRDefault="00420DBA" w:rsidP="002169FA"/>
          <w:p w14:paraId="470941FB" w14:textId="77777777" w:rsidR="00420DBA" w:rsidRDefault="00420DBA" w:rsidP="002169FA">
            <w:r>
              <w:t xml:space="preserve">Note that while multiple series are allowed, there is a single </w:t>
            </w:r>
            <w:proofErr w:type="spellStart"/>
            <w:r>
              <w:t>xaxis</w:t>
            </w:r>
            <w:proofErr w:type="spellEnd"/>
            <w:r>
              <w:t xml:space="preserve"> title and a single </w:t>
            </w:r>
            <w:proofErr w:type="spellStart"/>
            <w:r>
              <w:t>yaxis</w:t>
            </w:r>
            <w:proofErr w:type="spellEnd"/>
            <w:r>
              <w:t xml:space="preserve"> title. This means that a single JSON file must have the same x units and same y units for all series in that file.  To make several series with differing (but compatible) units would require making several </w:t>
            </w:r>
            <w:proofErr w:type="spellStart"/>
            <w:r>
              <w:t>json</w:t>
            </w:r>
            <w:proofErr w:type="spellEnd"/>
            <w:r>
              <w:t xml:space="preserve"> files, as is the case for the csv files.</w:t>
            </w:r>
          </w:p>
        </w:tc>
      </w:tr>
      <w:tr w:rsidR="00B87DAE" w14:paraId="779C0EE7" w14:textId="77777777" w:rsidTr="00B87DAE">
        <w:tc>
          <w:tcPr>
            <w:tcW w:w="1998" w:type="dxa"/>
          </w:tcPr>
          <w:p w14:paraId="14427C5F" w14:textId="77777777" w:rsidR="00B87DAE" w:rsidRDefault="00420DBA" w:rsidP="00B87DAE">
            <w:r>
              <w:t>(custom)</w:t>
            </w:r>
          </w:p>
        </w:tc>
        <w:tc>
          <w:tcPr>
            <w:tcW w:w="7578" w:type="dxa"/>
          </w:tcPr>
          <w:p w14:paraId="55AA0C05" w14:textId="77777777" w:rsidR="00B87DAE" w:rsidRDefault="00420DBA" w:rsidP="00B87DAE">
            <w:r>
              <w:t>Custom fields are allowed in the JSON records</w:t>
            </w:r>
            <w:r w:rsidR="007B2108">
              <w:t>, and users may use custom fields to store meta data.</w:t>
            </w:r>
          </w:p>
        </w:tc>
      </w:tr>
    </w:tbl>
    <w:p w14:paraId="38F4B41F" w14:textId="77777777" w:rsidR="00165364" w:rsidRPr="00165364" w:rsidRDefault="00165364" w:rsidP="00165364"/>
    <w:p w14:paraId="1EAEDB03" w14:textId="77777777" w:rsidR="00165364" w:rsidRDefault="00165364" w:rsidP="00A85ECF">
      <w:pPr>
        <w:ind w:left="720" w:firstLine="720"/>
      </w:pPr>
    </w:p>
    <w:p w14:paraId="3514BC16" w14:textId="1D0FEDB9" w:rsidR="00165364" w:rsidRPr="008D7C97" w:rsidRDefault="006C37AE" w:rsidP="00CE0F4A">
      <w:pPr>
        <w:pStyle w:val="Heading2"/>
      </w:pPr>
      <w:bookmarkStart w:id="19" w:name="_Toc195876923"/>
      <w:r>
        <w:t>d</w:t>
      </w:r>
      <w:r w:rsidR="00165364" w:rsidRPr="008D7C97">
        <w:t>. Explanation of Fields in Model Records and how to Create / Use External Simulators</w:t>
      </w:r>
      <w:bookmarkEnd w:id="19"/>
    </w:p>
    <w:p w14:paraId="77806218" w14:textId="77777777" w:rsidR="00165364" w:rsidRDefault="00165364" w:rsidP="00165364">
      <w:proofErr w:type="gramStart"/>
      <w:r>
        <w:t>A  .</w:t>
      </w:r>
      <w:proofErr w:type="spellStart"/>
      <w:proofErr w:type="gramEnd"/>
      <w:r>
        <w:t>json</w:t>
      </w:r>
      <w:proofErr w:type="spellEnd"/>
      <w:r>
        <w:t xml:space="preserve"> model record file can create one or more series from an external simulator function. We will first look at how a single series is made using a model file and external simulator.</w:t>
      </w:r>
    </w:p>
    <w:p w14:paraId="13402536" w14:textId="77777777" w:rsidR="00165364" w:rsidRDefault="00165364" w:rsidP="00165364"/>
    <w:p w14:paraId="1EE05113" w14:textId="77777777" w:rsidR="00165364" w:rsidRDefault="00165364" w:rsidP="00165364">
      <w:r>
        <w:t xml:space="preserve">Inside the </w:t>
      </w:r>
      <w:proofErr w:type="spellStart"/>
      <w:r>
        <w:t>zipfile</w:t>
      </w:r>
      <w:proofErr w:type="spellEnd"/>
      <w:r>
        <w:t xml:space="preserve"> </w:t>
      </w:r>
      <w:hyperlink r:id="rId28" w:history="1">
        <w:proofErr w:type="spellStart"/>
        <w:r w:rsidRPr="002A11DD">
          <w:rPr>
            <w:rStyle w:val="Hyperlink"/>
          </w:rPr>
          <w:t>ExampleModelRecords</w:t>
        </w:r>
        <w:proofErr w:type="spellEnd"/>
      </w:hyperlink>
      <w:r>
        <w:t xml:space="preserve"> , we see the following file in the subdirectory: </w:t>
      </w:r>
      <w:r w:rsidRPr="00165364">
        <w:rPr>
          <w:rStyle w:val="Emphasis"/>
        </w:rPr>
        <w:t>amino_silane_silica_LangmuirIsothermModel_343_kinetic.json</w:t>
      </w:r>
    </w:p>
    <w:p w14:paraId="1E93122F" w14:textId="77777777" w:rsidR="00B43DC9" w:rsidRDefault="00B43DC9" w:rsidP="00165364"/>
    <w:p w14:paraId="0B2D451B" w14:textId="77777777" w:rsidR="00B43DC9" w:rsidRPr="00532D94" w:rsidRDefault="00B43DC9" w:rsidP="00165364">
      <w:r>
        <w:t xml:space="preserve">A model </w:t>
      </w:r>
      <w:proofErr w:type="spellStart"/>
      <w:r>
        <w:t>json</w:t>
      </w:r>
      <w:proofErr w:type="spellEnd"/>
      <w:r>
        <w:t xml:space="preserve"> record </w:t>
      </w:r>
      <w:proofErr w:type="gramStart"/>
      <w:r>
        <w:t>requires  all</w:t>
      </w:r>
      <w:proofErr w:type="gramEnd"/>
      <w:r>
        <w:t xml:space="preserve"> of the same fields required as a regular </w:t>
      </w:r>
      <w:proofErr w:type="spellStart"/>
      <w:r>
        <w:t>json</w:t>
      </w:r>
      <w:proofErr w:type="spellEnd"/>
      <w:r>
        <w:t xml:space="preserve"> data </w:t>
      </w:r>
      <w:proofErr w:type="gramStart"/>
      <w:r>
        <w:t>record, but</w:t>
      </w:r>
      <w:proofErr w:type="gramEnd"/>
      <w:r>
        <w:t xml:space="preserve"> has the “x” and “y” fields as empty lists/arrays. Instead, </w:t>
      </w:r>
      <w:r w:rsidR="00532D94">
        <w:t xml:space="preserve">for </w:t>
      </w:r>
      <w:r>
        <w:t>each data series</w:t>
      </w:r>
      <w:r w:rsidR="00532D94">
        <w:t xml:space="preserve"> to be modeled, the record </w:t>
      </w:r>
      <w:proofErr w:type="gramStart"/>
      <w:r w:rsidR="00532D94">
        <w:t>has  a</w:t>
      </w:r>
      <w:proofErr w:type="gramEnd"/>
      <w:r w:rsidR="00532D94">
        <w:t xml:space="preserve"> </w:t>
      </w:r>
      <w:r>
        <w:lastRenderedPageBreak/>
        <w:t>“simulate” field, which</w:t>
      </w:r>
      <w:r w:rsidR="00532D94">
        <w:t xml:space="preserve"> has a </w:t>
      </w:r>
      <w:r>
        <w:t xml:space="preserve">“model” field </w:t>
      </w:r>
      <w:r w:rsidR="00532D94">
        <w:t xml:space="preserve">within it, which </w:t>
      </w:r>
      <w:proofErr w:type="gramStart"/>
      <w:r w:rsidR="00532D94">
        <w:t xml:space="preserve">links </w:t>
      </w:r>
      <w:r>
        <w:t xml:space="preserve"> to</w:t>
      </w:r>
      <w:proofErr w:type="gramEnd"/>
      <w:r>
        <w:t xml:space="preserve"> the </w:t>
      </w:r>
      <w:proofErr w:type="spellStart"/>
      <w:r>
        <w:t>javascript</w:t>
      </w:r>
      <w:proofErr w:type="spellEnd"/>
      <w:r>
        <w:t xml:space="preserve"> model. The </w:t>
      </w:r>
      <w:proofErr w:type="gramStart"/>
      <w:r>
        <w:t xml:space="preserve">simulate </w:t>
      </w:r>
      <w:proofErr w:type="spellStart"/>
      <w:r>
        <w:t>json</w:t>
      </w:r>
      <w:proofErr w:type="spellEnd"/>
      <w:proofErr w:type="gramEnd"/>
      <w:r>
        <w:t xml:space="preserve"> object must also include inside of it </w:t>
      </w:r>
      <w:proofErr w:type="gramStart"/>
      <w:r>
        <w:t>all of</w:t>
      </w:r>
      <w:proofErr w:type="gramEnd"/>
      <w:r>
        <w:t xml:space="preserve"> the parameters required for the </w:t>
      </w:r>
      <w:proofErr w:type="spellStart"/>
      <w:r>
        <w:t>javascript</w:t>
      </w:r>
      <w:proofErr w:type="spellEnd"/>
      <w:r>
        <w:t xml:space="preserve"> simulation function.</w:t>
      </w:r>
      <w:r w:rsidR="00532D94">
        <w:t xml:space="preserve"> Note that the simulate field is </w:t>
      </w:r>
      <w:r w:rsidR="00532D94">
        <w:rPr>
          <w:i/>
        </w:rPr>
        <w:t>per series</w:t>
      </w:r>
      <w:r w:rsidR="00532D94">
        <w:t xml:space="preserve">, so one can include multiple simulated series in a single file, </w:t>
      </w:r>
      <w:proofErr w:type="gramStart"/>
      <w:r w:rsidR="00532D94">
        <w:t>and also</w:t>
      </w:r>
      <w:proofErr w:type="gramEnd"/>
      <w:r w:rsidR="00532D94">
        <w:t xml:space="preserve"> that each simulation must </w:t>
      </w:r>
      <w:proofErr w:type="gramStart"/>
      <w:r w:rsidR="00532D94">
        <w:t>return</w:t>
      </w:r>
      <w:proofErr w:type="gramEnd"/>
      <w:r w:rsidR="00532D94">
        <w:t xml:space="preserve"> a single </w:t>
      </w:r>
      <w:proofErr w:type="spellStart"/>
      <w:proofErr w:type="gramStart"/>
      <w:r w:rsidR="00532D94">
        <w:t>x,y</w:t>
      </w:r>
      <w:proofErr w:type="spellEnd"/>
      <w:proofErr w:type="gramEnd"/>
      <w:r w:rsidR="00532D94">
        <w:t xml:space="preserve"> </w:t>
      </w:r>
      <w:r w:rsidR="00A77CA4">
        <w:t xml:space="preserve">data </w:t>
      </w:r>
      <w:r w:rsidR="00532D94">
        <w:t>series since the feature is per series.</w:t>
      </w:r>
    </w:p>
    <w:p w14:paraId="62C0E0D7" w14:textId="77777777" w:rsidR="00B43DC9" w:rsidRDefault="00B43DC9" w:rsidP="00165364"/>
    <w:p w14:paraId="1C7E959D" w14:textId="77777777" w:rsidR="00B43DC9" w:rsidRDefault="00B43DC9" w:rsidP="00165364">
      <w:r>
        <w:t>There are several requirements for the simulation function:</w:t>
      </w:r>
    </w:p>
    <w:p w14:paraId="3F3E6507" w14:textId="77777777" w:rsidR="00B43DC9" w:rsidRDefault="00B43DC9" w:rsidP="00B43DC9">
      <w:pPr>
        <w:pStyle w:val="ListParagraph"/>
        <w:numPr>
          <w:ilvl w:val="0"/>
          <w:numId w:val="5"/>
        </w:numPr>
      </w:pPr>
      <w:r>
        <w:t>The .</w:t>
      </w:r>
      <w:proofErr w:type="spellStart"/>
      <w:r>
        <w:t>js</w:t>
      </w:r>
      <w:proofErr w:type="spellEnd"/>
      <w:r>
        <w:t xml:space="preserve"> file must be hosted on </w:t>
      </w:r>
      <w:proofErr w:type="spellStart"/>
      <w:r>
        <w:t>github</w:t>
      </w:r>
      <w:proofErr w:type="spellEnd"/>
      <w:r>
        <w:t>, and the direct link to the .</w:t>
      </w:r>
      <w:proofErr w:type="spellStart"/>
      <w:r>
        <w:t>js</w:t>
      </w:r>
      <w:proofErr w:type="spellEnd"/>
      <w:r>
        <w:t xml:space="preserve"> file must be provided.</w:t>
      </w:r>
    </w:p>
    <w:p w14:paraId="57B691D6" w14:textId="77777777" w:rsidR="00B43DC9" w:rsidRDefault="00B43DC9" w:rsidP="00B43DC9">
      <w:pPr>
        <w:pStyle w:val="ListParagraph"/>
        <w:numPr>
          <w:ilvl w:val="0"/>
          <w:numId w:val="5"/>
        </w:numPr>
      </w:pPr>
      <w:r>
        <w:t>The .</w:t>
      </w:r>
      <w:proofErr w:type="spellStart"/>
      <w:r>
        <w:t>js</w:t>
      </w:r>
      <w:proofErr w:type="spellEnd"/>
      <w:r>
        <w:t xml:space="preserve"> file must have a function named “Simulate”</w:t>
      </w:r>
    </w:p>
    <w:p w14:paraId="1205A5D9" w14:textId="77777777" w:rsidR="00B43DC9" w:rsidRDefault="00B43DC9" w:rsidP="00165364">
      <w:pPr>
        <w:pStyle w:val="ListParagraph"/>
        <w:numPr>
          <w:ilvl w:val="1"/>
          <w:numId w:val="5"/>
        </w:numPr>
      </w:pPr>
      <w:r>
        <w:t xml:space="preserve">The </w:t>
      </w:r>
      <w:proofErr w:type="gramStart"/>
      <w:r>
        <w:t>simulate</w:t>
      </w:r>
      <w:proofErr w:type="gramEnd"/>
      <w:r>
        <w:t xml:space="preserve"> function must take a single input object and a single output object.</w:t>
      </w:r>
    </w:p>
    <w:p w14:paraId="7DB826E8" w14:textId="77777777" w:rsidR="00B43DC9" w:rsidRDefault="00B43DC9" w:rsidP="00165364">
      <w:pPr>
        <w:pStyle w:val="ListParagraph"/>
        <w:numPr>
          <w:ilvl w:val="1"/>
          <w:numId w:val="5"/>
        </w:numPr>
      </w:pPr>
      <w:r>
        <w:t xml:space="preserve">The input object received will be the entire </w:t>
      </w:r>
      <w:proofErr w:type="spellStart"/>
      <w:r>
        <w:t>dataseries</w:t>
      </w:r>
      <w:proofErr w:type="spellEnd"/>
      <w:r>
        <w:t xml:space="preserve"> object from the original </w:t>
      </w:r>
      <w:proofErr w:type="spellStart"/>
      <w:r>
        <w:t>json</w:t>
      </w:r>
      <w:proofErr w:type="spellEnd"/>
      <w:r>
        <w:t xml:space="preserve"> data record (such that, for example, </w:t>
      </w:r>
      <w:proofErr w:type="spellStart"/>
      <w:proofErr w:type="gramStart"/>
      <w:r>
        <w:t>input.simulate</w:t>
      </w:r>
      <w:proofErr w:type="gramEnd"/>
      <w:r>
        <w:t>.K_eq</w:t>
      </w:r>
      <w:proofErr w:type="spellEnd"/>
      <w:r>
        <w:t xml:space="preserve"> is the contents of the </w:t>
      </w:r>
      <w:proofErr w:type="spellStart"/>
      <w:r>
        <w:t>K_eq</w:t>
      </w:r>
      <w:proofErr w:type="spellEnd"/>
      <w:r>
        <w:t xml:space="preserve"> field inside “simulate” of the original </w:t>
      </w:r>
      <w:proofErr w:type="spellStart"/>
      <w:r>
        <w:t>json</w:t>
      </w:r>
      <w:proofErr w:type="spellEnd"/>
      <w:r>
        <w:t xml:space="preserve"> record).</w:t>
      </w:r>
    </w:p>
    <w:p w14:paraId="1CB99183" w14:textId="77777777" w:rsidR="00B43DC9" w:rsidRDefault="00B43DC9" w:rsidP="00165364">
      <w:pPr>
        <w:pStyle w:val="ListParagraph"/>
        <w:numPr>
          <w:ilvl w:val="1"/>
          <w:numId w:val="5"/>
        </w:numPr>
      </w:pPr>
      <w:r>
        <w:t>The output object returned by the simulate function</w:t>
      </w:r>
      <w:r w:rsidR="00532D94">
        <w:t xml:space="preserve"> will be a nested array with fields of “x”, “y</w:t>
      </w:r>
      <w:proofErr w:type="gramStart"/>
      <w:r w:rsidR="00532D94">
        <w:t>” ,</w:t>
      </w:r>
      <w:proofErr w:type="gramEnd"/>
      <w:r w:rsidR="00532D94">
        <w:t xml:space="preserve"> “</w:t>
      </w:r>
      <w:proofErr w:type="spellStart"/>
      <w:r w:rsidR="00532D94">
        <w:t>x_label</w:t>
      </w:r>
      <w:proofErr w:type="spellEnd"/>
      <w:r w:rsidR="00532D94">
        <w:t>” and “</w:t>
      </w:r>
      <w:proofErr w:type="spellStart"/>
      <w:r w:rsidR="00532D94">
        <w:t>y_label</w:t>
      </w:r>
      <w:proofErr w:type="spellEnd"/>
      <w:r w:rsidR="00532D94">
        <w:t xml:space="preserve">”. Thus, the simulation function (named “Simulate”) must return only a single x/y data set, and the </w:t>
      </w:r>
      <w:proofErr w:type="spellStart"/>
      <w:r w:rsidR="00532D94">
        <w:t>x_label</w:t>
      </w:r>
      <w:proofErr w:type="spellEnd"/>
      <w:r w:rsidR="00532D94">
        <w:t xml:space="preserve"> and </w:t>
      </w:r>
      <w:proofErr w:type="spellStart"/>
      <w:r w:rsidR="00532D94">
        <w:t>y_label</w:t>
      </w:r>
      <w:proofErr w:type="spellEnd"/>
      <w:r w:rsidR="00532D94">
        <w:t xml:space="preserve"> strings must include the units in parentheses.  As before, custom units may be included using &lt;&gt; at the beginning of the string. For example, (&lt;frogs&gt;*kg/</w:t>
      </w:r>
      <w:proofErr w:type="gramStart"/>
      <w:r w:rsidR="00532D94">
        <w:t>s)  would</w:t>
      </w:r>
      <w:proofErr w:type="gramEnd"/>
      <w:r w:rsidR="00532D94">
        <w:t xml:space="preserve"> be permissible.  </w:t>
      </w:r>
    </w:p>
    <w:p w14:paraId="1610128D" w14:textId="77777777" w:rsidR="00165364" w:rsidRDefault="00165364" w:rsidP="00165364"/>
    <w:p w14:paraId="01A47B66" w14:textId="77777777" w:rsidR="00165364" w:rsidRDefault="00165364" w:rsidP="00165364">
      <w:r>
        <w:t xml:space="preserve">Examples of single series </w:t>
      </w:r>
      <w:proofErr w:type="spellStart"/>
      <w:r>
        <w:t>json</w:t>
      </w:r>
      <w:proofErr w:type="spellEnd"/>
      <w:r>
        <w:t xml:space="preserve"> model records (simulator called one time): </w:t>
      </w:r>
    </w:p>
    <w:p w14:paraId="1E1EB92B" w14:textId="77777777" w:rsidR="00165364" w:rsidRDefault="00165364" w:rsidP="00165364">
      <w:pPr>
        <w:ind w:firstLine="720"/>
      </w:pPr>
      <w:r w:rsidRPr="00165364">
        <w:t>amino_silane_silica_LangmuirIsothermModel_343_</w:t>
      </w:r>
      <w:proofErr w:type="gramStart"/>
      <w:r w:rsidRPr="00165364">
        <w:t>equilibrium.json</w:t>
      </w:r>
      <w:proofErr w:type="gramEnd"/>
    </w:p>
    <w:p w14:paraId="1BB27A8B" w14:textId="77777777" w:rsidR="00165364" w:rsidRDefault="00165364" w:rsidP="00165364">
      <w:pPr>
        <w:ind w:firstLine="720"/>
      </w:pPr>
      <w:r w:rsidRPr="00165364">
        <w:t>amino_silane_silica_LangmuirIsothermModel_343_</w:t>
      </w:r>
      <w:proofErr w:type="gramStart"/>
      <w:r w:rsidRPr="00165364">
        <w:t>kinetic.json</w:t>
      </w:r>
      <w:proofErr w:type="gramEnd"/>
    </w:p>
    <w:p w14:paraId="2913F642" w14:textId="77777777" w:rsidR="00165364" w:rsidRDefault="00165364" w:rsidP="00165364">
      <w:r>
        <w:t xml:space="preserve">Examples of multiple series </w:t>
      </w:r>
      <w:proofErr w:type="spellStart"/>
      <w:r>
        <w:t>json</w:t>
      </w:r>
      <w:proofErr w:type="spellEnd"/>
      <w:r>
        <w:t xml:space="preserve"> model records (simulator called multiple times): </w:t>
      </w:r>
    </w:p>
    <w:p w14:paraId="7DDB164E" w14:textId="77777777" w:rsidR="00165364" w:rsidRDefault="00165364" w:rsidP="00165364">
      <w:pPr>
        <w:ind w:firstLine="720"/>
      </w:pPr>
      <w:r w:rsidRPr="00165364">
        <w:t>amino_silane_silica_LangmuirIsothermModel_343_kinetic_two_</w:t>
      </w:r>
      <w:proofErr w:type="gramStart"/>
      <w:r w:rsidRPr="00165364">
        <w:t>models.json</w:t>
      </w:r>
      <w:proofErr w:type="gramEnd"/>
    </w:p>
    <w:p w14:paraId="58F3AC1A" w14:textId="77777777" w:rsidR="00165364" w:rsidRDefault="00165364" w:rsidP="00165364">
      <w:pPr>
        <w:ind w:firstLine="720"/>
      </w:pPr>
      <w:r w:rsidRPr="00165364">
        <w:t>amino_silane_silica_LangmuirIsothermModel_343_equilibrium_two_</w:t>
      </w:r>
      <w:proofErr w:type="gramStart"/>
      <w:r w:rsidRPr="00165364">
        <w:t>models.json</w:t>
      </w:r>
      <w:proofErr w:type="gramEnd"/>
    </w:p>
    <w:p w14:paraId="171E4A1F" w14:textId="77777777" w:rsidR="00165364" w:rsidRDefault="00165364" w:rsidP="00165364"/>
    <w:p w14:paraId="000E5797" w14:textId="77777777" w:rsidR="00165364" w:rsidRPr="00165364" w:rsidRDefault="00532D94" w:rsidP="00165364">
      <w:r>
        <w:t xml:space="preserve">It is even possible to have a </w:t>
      </w:r>
      <w:proofErr w:type="spellStart"/>
      <w:r>
        <w:t>json</w:t>
      </w:r>
      <w:proofErr w:type="spellEnd"/>
      <w:r>
        <w:t xml:space="preserve"> record with raw data and a model in the same file, because the model is defined at the series level.</w:t>
      </w:r>
    </w:p>
    <w:p w14:paraId="4142E48B" w14:textId="77777777" w:rsidR="00165364" w:rsidRDefault="00165364" w:rsidP="00E65970">
      <w:pPr>
        <w:pStyle w:val="Heading1"/>
      </w:pPr>
    </w:p>
    <w:p w14:paraId="3E46742D" w14:textId="62E08A7F" w:rsidR="00165364" w:rsidRPr="008D7C97" w:rsidRDefault="006C37AE" w:rsidP="00E65970">
      <w:pPr>
        <w:pStyle w:val="Heading1"/>
      </w:pPr>
      <w:bookmarkStart w:id="20" w:name="_Toc195876924"/>
      <w:r>
        <w:t>2</w:t>
      </w:r>
      <w:r w:rsidR="00165364" w:rsidRPr="008D7C97">
        <w:t>.</w:t>
      </w:r>
      <w:r w:rsidR="00467DED" w:rsidRPr="008D7C97">
        <w:t xml:space="preserve"> </w:t>
      </w:r>
      <w:r w:rsidR="00165364" w:rsidRPr="008D7C97">
        <w:t>Hierarchical</w:t>
      </w:r>
      <w:r w:rsidR="00467DED" w:rsidRPr="008D7C97">
        <w:t xml:space="preserve"> Classification of</w:t>
      </w:r>
      <w:r w:rsidR="00165364" w:rsidRPr="008D7C97">
        <w:t xml:space="preserve"> </w:t>
      </w:r>
      <w:r w:rsidR="00467DED" w:rsidRPr="008D7C97">
        <w:t xml:space="preserve">Data Types / Hierarchical </w:t>
      </w:r>
      <w:r w:rsidR="00165364" w:rsidRPr="008D7C97">
        <w:t>Schema</w:t>
      </w:r>
      <w:bookmarkEnd w:id="20"/>
      <w:r w:rsidR="00165364" w:rsidRPr="008D7C97">
        <w:t xml:space="preserve"> </w:t>
      </w:r>
    </w:p>
    <w:p w14:paraId="2FE3B4FF" w14:textId="77777777" w:rsidR="00165364" w:rsidRPr="00165364" w:rsidRDefault="00165364" w:rsidP="00165364"/>
    <w:p w14:paraId="4DA35B86" w14:textId="77777777" w:rsidR="00A77CA4" w:rsidRDefault="00A77CA4" w:rsidP="00165364">
      <w:r>
        <w:t xml:space="preserve">JSONGrapher is designed to plot data that is compatible </w:t>
      </w:r>
      <w:proofErr w:type="gramStart"/>
      <w:r>
        <w:t>to plot</w:t>
      </w:r>
      <w:proofErr w:type="gramEnd"/>
      <w:r>
        <w:t xml:space="preserve"> together, and to disallow plotting of incompatible data together.</w:t>
      </w:r>
    </w:p>
    <w:p w14:paraId="0EFB0910" w14:textId="77777777" w:rsidR="00A77CA4" w:rsidRDefault="00A77CA4" w:rsidP="00165364"/>
    <w:p w14:paraId="4F975512" w14:textId="77777777" w:rsidR="00A77CA4" w:rsidRDefault="00903472" w:rsidP="00165364">
      <w:r>
        <w:t xml:space="preserve">One way that JSON tells if data is compatible is by units. </w:t>
      </w:r>
      <w:proofErr w:type="gramStart"/>
      <w:r>
        <w:t>But,</w:t>
      </w:r>
      <w:proofErr w:type="gramEnd"/>
      <w:r>
        <w:t xml:space="preserve"> there may be other reasons to not plot data together.</w:t>
      </w:r>
    </w:p>
    <w:p w14:paraId="7BA77E75" w14:textId="77777777" w:rsidR="00A77CA4" w:rsidRDefault="00A77CA4" w:rsidP="00165364"/>
    <w:p w14:paraId="63AB566C" w14:textId="77777777" w:rsidR="00165364" w:rsidRPr="00520D14" w:rsidRDefault="00903472" w:rsidP="00165364">
      <w:r>
        <w:t>T</w:t>
      </w:r>
      <w:r w:rsidR="00165364">
        <w:t xml:space="preserve">he current solution </w:t>
      </w:r>
      <w:r>
        <w:t xml:space="preserve">use </w:t>
      </w:r>
      <w:r w:rsidR="00165364">
        <w:t>double-underscore separator</w:t>
      </w:r>
      <w:r>
        <w:t xml:space="preserve">s in a hierarchical way in the </w:t>
      </w:r>
      <w:proofErr w:type="spellStart"/>
      <w:r>
        <w:t>DataType</w:t>
      </w:r>
      <w:proofErr w:type="spellEnd"/>
      <w:r>
        <w:t xml:space="preserve"> field. For example, </w:t>
      </w:r>
      <w:proofErr w:type="spellStart"/>
      <w:r w:rsidRPr="00903472">
        <w:rPr>
          <w:rStyle w:val="Emphasis"/>
        </w:rPr>
        <w:t>adsorption_</w:t>
      </w:r>
      <w:proofErr w:type="gramStart"/>
      <w:r w:rsidRPr="00903472">
        <w:rPr>
          <w:rStyle w:val="Emphasis"/>
        </w:rPr>
        <w:t>isotherm</w:t>
      </w:r>
      <w:proofErr w:type="spellEnd"/>
      <w:r>
        <w:t xml:space="preserve">  has</w:t>
      </w:r>
      <w:proofErr w:type="gramEnd"/>
      <w:r>
        <w:t xml:space="preserve"> no double underscore, so the string </w:t>
      </w:r>
      <w:proofErr w:type="spellStart"/>
      <w:r w:rsidRPr="00903472">
        <w:rPr>
          <w:rStyle w:val="Emphasis"/>
        </w:rPr>
        <w:t>adsorption_</w:t>
      </w:r>
      <w:proofErr w:type="gramStart"/>
      <w:r w:rsidRPr="00903472">
        <w:rPr>
          <w:rStyle w:val="Emphasis"/>
        </w:rPr>
        <w:t>iso</w:t>
      </w:r>
      <w:r>
        <w:rPr>
          <w:rStyle w:val="Emphasis"/>
        </w:rPr>
        <w:t>t</w:t>
      </w:r>
      <w:r w:rsidRPr="00903472">
        <w:rPr>
          <w:rStyle w:val="Emphasis"/>
        </w:rPr>
        <w:t>herm</w:t>
      </w:r>
      <w:proofErr w:type="spellEnd"/>
      <w:r>
        <w:t xml:space="preserve">  in</w:t>
      </w:r>
      <w:proofErr w:type="gramEnd"/>
      <w:r>
        <w:t xml:space="preserve"> the </w:t>
      </w:r>
      <w:proofErr w:type="spellStart"/>
      <w:r>
        <w:t>data_type</w:t>
      </w:r>
      <w:proofErr w:type="spellEnd"/>
      <w:r>
        <w:t xml:space="preserve"> field would be considered a top-level classification.  Then, subsets classification types can be added in front. A datatype </w:t>
      </w:r>
      <w:proofErr w:type="gramStart"/>
      <w:r>
        <w:t xml:space="preserve">of  </w:t>
      </w:r>
      <w:r w:rsidR="00165364" w:rsidRPr="00903472">
        <w:rPr>
          <w:rStyle w:val="Emphasis"/>
        </w:rPr>
        <w:t>CO2</w:t>
      </w:r>
      <w:proofErr w:type="gramEnd"/>
      <w:r w:rsidR="00165364" w:rsidRPr="00903472">
        <w:rPr>
          <w:rStyle w:val="Emphasis"/>
        </w:rPr>
        <w:t>__adsorption_isotherm</w:t>
      </w:r>
      <w:r w:rsidR="00165364">
        <w:t xml:space="preserve"> is a subset of the data type </w:t>
      </w:r>
      <w:proofErr w:type="spellStart"/>
      <w:r w:rsidR="00165364" w:rsidRPr="00903472">
        <w:rPr>
          <w:rStyle w:val="Emphasis"/>
        </w:rPr>
        <w:t>adsorption_isotherm</w:t>
      </w:r>
      <w:proofErr w:type="spellEnd"/>
      <w:r w:rsidR="00165364">
        <w:t xml:space="preserve"> and </w:t>
      </w:r>
      <w:r w:rsidR="00165364" w:rsidRPr="00903472">
        <w:rPr>
          <w:rStyle w:val="Emphasis"/>
        </w:rPr>
        <w:t>DRIFTS__IR__</w:t>
      </w:r>
      <w:proofErr w:type="spellStart"/>
      <w:r w:rsidR="00165364" w:rsidRPr="00903472">
        <w:rPr>
          <w:rStyle w:val="Emphasis"/>
        </w:rPr>
        <w:t>vibrational_spectrum</w:t>
      </w:r>
      <w:proofErr w:type="spellEnd"/>
      <w:r w:rsidR="00165364">
        <w:t xml:space="preserve"> is a subset of </w:t>
      </w:r>
      <w:r w:rsidR="00165364" w:rsidRPr="00903472">
        <w:rPr>
          <w:rStyle w:val="Emphasis"/>
        </w:rPr>
        <w:t>IR__</w:t>
      </w:r>
      <w:proofErr w:type="spellStart"/>
      <w:r w:rsidR="00165364" w:rsidRPr="00903472">
        <w:rPr>
          <w:rStyle w:val="Emphasis"/>
        </w:rPr>
        <w:t>vibrational_spectrum</w:t>
      </w:r>
      <w:proofErr w:type="spellEnd"/>
      <w:r w:rsidR="00165364">
        <w:t xml:space="preserve"> </w:t>
      </w:r>
      <w:proofErr w:type="gramStart"/>
      <w:r w:rsidR="00165364">
        <w:t>and also</w:t>
      </w:r>
      <w:proofErr w:type="gramEnd"/>
      <w:r w:rsidR="00165364">
        <w:t xml:space="preserve"> a subset of </w:t>
      </w:r>
      <w:proofErr w:type="spellStart"/>
      <w:r w:rsidR="00165364" w:rsidRPr="00903472">
        <w:rPr>
          <w:rStyle w:val="Emphasis"/>
        </w:rPr>
        <w:t>vibrational_spectrum</w:t>
      </w:r>
      <w:proofErr w:type="spellEnd"/>
      <w:r w:rsidR="00165364">
        <w:t>.</w:t>
      </w:r>
      <w:r>
        <w:t xml:space="preserve">  By following the hierarchical classification system when </w:t>
      </w:r>
      <w:r>
        <w:lastRenderedPageBreak/>
        <w:t xml:space="preserve">naming </w:t>
      </w:r>
      <w:proofErr w:type="spellStart"/>
      <w:r>
        <w:t>DataTypes</w:t>
      </w:r>
      <w:proofErr w:type="spellEnd"/>
      <w:r>
        <w:t xml:space="preserve">, </w:t>
      </w:r>
      <w:proofErr w:type="spellStart"/>
      <w:r>
        <w:t>JSONGrapher</w:t>
      </w:r>
      <w:proofErr w:type="spellEnd"/>
      <w:r>
        <w:t xml:space="preserve"> can see if different datatypes have any overlapping parent classifications for plotting the data together.</w:t>
      </w:r>
    </w:p>
    <w:p w14:paraId="3F1F5A41" w14:textId="77777777" w:rsidR="00165364" w:rsidRPr="00165364" w:rsidRDefault="00165364" w:rsidP="00165364"/>
    <w:p w14:paraId="3011ED6C" w14:textId="388458EF" w:rsidR="00914382" w:rsidRDefault="00914382" w:rsidP="00914382">
      <w:pPr>
        <w:pStyle w:val="Heading1"/>
      </w:pPr>
      <w:bookmarkStart w:id="21" w:name="_Toc195876925"/>
      <w:r>
        <w:t>2</w:t>
      </w:r>
      <w:r w:rsidRPr="008D7C97">
        <w:t xml:space="preserve">. </w:t>
      </w:r>
      <w:proofErr w:type="spellStart"/>
      <w:r>
        <w:t>Javascript</w:t>
      </w:r>
      <w:proofErr w:type="spellEnd"/>
      <w:r>
        <w:t xml:space="preserve"> </w:t>
      </w:r>
      <w:r>
        <w:t>Simulation Calls</w:t>
      </w:r>
      <w:bookmarkEnd w:id="21"/>
    </w:p>
    <w:p w14:paraId="3ACE05C0" w14:textId="77777777" w:rsidR="00914382" w:rsidRDefault="00914382" w:rsidP="00914382">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0CBF7576" w14:textId="77777777" w:rsidR="00914382" w:rsidRDefault="00914382" w:rsidP="00914382"/>
    <w:p w14:paraId="2809FA1F" w14:textId="6F7F73AC" w:rsidR="00914382" w:rsidRDefault="00914382" w:rsidP="00914382">
      <w:r>
        <w:t xml:space="preserve">Such calls can be made </w:t>
      </w:r>
      <w:proofErr w:type="gramStart"/>
      <w:r>
        <w:t>to</w:t>
      </w:r>
      <w:proofErr w:type="gramEnd"/>
      <w:r>
        <w:t xml:space="preserve"> external </w:t>
      </w:r>
      <w:proofErr w:type="spellStart"/>
      <w:r>
        <w:t>Javascript</w:t>
      </w:r>
      <w:proofErr w:type="spellEnd"/>
      <w:r>
        <w:t xml:space="preserve"> simulation functions.</w:t>
      </w:r>
      <w:r>
        <w:t xml:space="preserve"> The requirements are that the </w:t>
      </w:r>
      <w:proofErr w:type="spellStart"/>
      <w:r>
        <w:t>javascript</w:t>
      </w:r>
      <w:proofErr w:type="spellEnd"/>
      <w:r>
        <w:t xml:space="preserve"> must be hosted on </w:t>
      </w:r>
      <w:proofErr w:type="spellStart"/>
      <w:r>
        <w:t>github</w:t>
      </w:r>
      <w:proofErr w:type="spellEnd"/>
      <w:r>
        <w:t xml:space="preserve"> with a function named “simulate”. The function name must be lower case.  That function must receive a single argument: a JSON object which has </w:t>
      </w:r>
      <w:proofErr w:type="gramStart"/>
      <w:r>
        <w:t>the a</w:t>
      </w:r>
      <w:proofErr w:type="gramEnd"/>
      <w:r>
        <w:t xml:space="preserve"> field named </w:t>
      </w:r>
      <w:r w:rsidR="000D6AD7">
        <w:t>“</w:t>
      </w:r>
      <w:r>
        <w:t>simulate</w:t>
      </w:r>
      <w:r w:rsidR="000D6AD7">
        <w:t>”</w:t>
      </w:r>
      <w:r>
        <w:t xml:space="preserve">, and which then contains parameters needed </w:t>
      </w:r>
      <w:r w:rsidR="002231E5">
        <w:t>parameters in</w:t>
      </w:r>
      <w:r>
        <w:t xml:space="preserve"> subfields.</w:t>
      </w:r>
      <w:r w:rsidR="002231E5">
        <w:t xml:space="preserve"> The </w:t>
      </w:r>
      <w:proofErr w:type="spellStart"/>
      <w:r w:rsidR="001F7F00">
        <w:t>javascript</w:t>
      </w:r>
      <w:proofErr w:type="spellEnd"/>
      <w:r w:rsidR="001F7F00">
        <w:t xml:space="preserve"> function must return a JSON object with the field “data” and with </w:t>
      </w:r>
      <w:r w:rsidR="000D6AD7">
        <w:t xml:space="preserve">the original </w:t>
      </w:r>
      <w:r w:rsidR="001F7F00">
        <w:t>subfields within that of “x”, “y”, “</w:t>
      </w:r>
      <w:proofErr w:type="spellStart"/>
      <w:r w:rsidR="001F7F00">
        <w:t>x_label</w:t>
      </w:r>
      <w:proofErr w:type="spellEnd"/>
      <w:r w:rsidR="001F7F00">
        <w:t>”, “</w:t>
      </w:r>
      <w:proofErr w:type="spellStart"/>
      <w:r w:rsidR="001F7F00">
        <w:t>y_label</w:t>
      </w:r>
      <w:proofErr w:type="spellEnd"/>
      <w:r w:rsidR="001F7F00">
        <w:t>”,</w:t>
      </w:r>
      <w:r w:rsidR="000D6AD7">
        <w:t xml:space="preserve"> now populated with </w:t>
      </w:r>
      <w:r w:rsidR="00293C69">
        <w:t>the simulated values.</w:t>
      </w:r>
    </w:p>
    <w:p w14:paraId="53DE0DD8" w14:textId="77777777" w:rsidR="00736374" w:rsidRDefault="00736374" w:rsidP="00914382"/>
    <w:p w14:paraId="2E2E8535" w14:textId="1C642568" w:rsidR="00736374" w:rsidRDefault="00736374" w:rsidP="00914382">
      <w:r>
        <w:t xml:space="preserve">For the convenience of anyone who will be making </w:t>
      </w:r>
      <w:proofErr w:type="spellStart"/>
      <w:r>
        <w:t>javascript</w:t>
      </w:r>
      <w:proofErr w:type="spellEnd"/>
      <w:r>
        <w:t xml:space="preserve"> simulation functions, </w:t>
      </w:r>
      <w:r w:rsidR="00242BAE">
        <w:t xml:space="preserve">there is also a standalone html file for testing </w:t>
      </w:r>
      <w:proofErr w:type="spellStart"/>
      <w:r w:rsidR="00242BAE">
        <w:t>javascript</w:t>
      </w:r>
      <w:proofErr w:type="spellEnd"/>
      <w:r w:rsidR="00242BAE">
        <w:t xml:space="preserve"> functions. Opening the tester will be </w:t>
      </w:r>
      <w:proofErr w:type="spellStart"/>
      <w:r w:rsidR="00242BAE">
        <w:t>self explanatory</w:t>
      </w:r>
      <w:proofErr w:type="spellEnd"/>
      <w:r w:rsidR="00242BAE">
        <w:t xml:space="preserve"> for most developers, but we also include a README on how to use the testing file. </w:t>
      </w:r>
      <w:hyperlink r:id="rId29" w:history="1">
        <w:r w:rsidR="00242BAE" w:rsidRPr="00E02B82">
          <w:rPr>
            <w:rStyle w:val="Hyperlink"/>
          </w:rPr>
          <w:t>https://github.com/AdityaSavara/JSONGrapherExamples/tree/main/ModelSimulationTesters</w:t>
        </w:r>
      </w:hyperlink>
      <w:r w:rsidR="00242BAE">
        <w:t xml:space="preserve"> </w:t>
      </w:r>
    </w:p>
    <w:p w14:paraId="4178B90B" w14:textId="748BB028" w:rsidR="006E5919" w:rsidRDefault="006E5919" w:rsidP="006E5919">
      <w:r>
        <w:t>You can also open the tester by clicking here:</w:t>
      </w:r>
    </w:p>
    <w:p w14:paraId="4F5FAA92" w14:textId="10464591" w:rsidR="006E5919" w:rsidRDefault="006E5919" w:rsidP="006E5919">
      <w:hyperlink r:id="rId30" w:history="1">
        <w:r w:rsidR="007A4330">
          <w:rPr>
            <w:rStyle w:val="Hyperlink"/>
          </w:rPr>
          <w:t>https://adityasavara.github.io/JSONGrapher/other_html/ModelSimulationTesters/javascript_function_tester.html</w:t>
        </w:r>
      </w:hyperlink>
      <w:r>
        <w:t xml:space="preserve"> </w:t>
      </w:r>
    </w:p>
    <w:p w14:paraId="26C62E22" w14:textId="77777777" w:rsidR="000D49E1" w:rsidRDefault="000D49E1" w:rsidP="00914382"/>
    <w:p w14:paraId="756876DF" w14:textId="78871455" w:rsidR="000D49E1" w:rsidRDefault="000D49E1" w:rsidP="000D49E1">
      <w:pPr>
        <w:rPr>
          <w:b/>
          <w:bCs/>
        </w:rPr>
      </w:pPr>
      <w:r w:rsidRPr="000D49E1">
        <w:rPr>
          <w:b/>
          <w:bCs/>
        </w:rPr>
        <w:t xml:space="preserve">Example </w:t>
      </w:r>
      <w:proofErr w:type="spellStart"/>
      <w:r>
        <w:rPr>
          <w:b/>
          <w:bCs/>
        </w:rPr>
        <w:t>javascript</w:t>
      </w:r>
      <w:proofErr w:type="spellEnd"/>
      <w:r>
        <w:rPr>
          <w:b/>
          <w:bCs/>
        </w:rPr>
        <w:t xml:space="preserve"> file</w:t>
      </w:r>
      <w:r w:rsidRPr="000D49E1">
        <w:rPr>
          <w:b/>
          <w:bCs/>
        </w:rPr>
        <w:t>:</w:t>
      </w:r>
      <w:r w:rsidR="00CD12B9">
        <w:rPr>
          <w:b/>
          <w:bCs/>
        </w:rPr>
        <w:t xml:space="preserve"> </w:t>
      </w:r>
    </w:p>
    <w:p w14:paraId="6285FDA0" w14:textId="579E17C7" w:rsidR="00CD12B9" w:rsidRPr="000D49E1" w:rsidRDefault="00CD12B9" w:rsidP="000D49E1">
      <w:pPr>
        <w:rPr>
          <w:b/>
          <w:bCs/>
        </w:rPr>
      </w:pPr>
      <w:hyperlink r:id="rId31" w:history="1">
        <w:r w:rsidRPr="00E02B82">
          <w:rPr>
            <w:rStyle w:val="Hyperlink"/>
            <w:b/>
            <w:bCs/>
          </w:rPr>
          <w:t>https://github.com/AdityaSavara/JSONGrapherExamples/blob/main/ExampleSimulators/Langmuir_Isotherm.js</w:t>
        </w:r>
      </w:hyperlink>
      <w:r>
        <w:rPr>
          <w:b/>
          <w:bCs/>
        </w:rPr>
        <w:t xml:space="preserve"> </w:t>
      </w:r>
    </w:p>
    <w:p w14:paraId="0D14E381" w14:textId="77777777" w:rsidR="000D49E1" w:rsidRDefault="000D49E1" w:rsidP="00914382">
      <w:pPr>
        <w:rPr>
          <w:b/>
          <w:bCs/>
        </w:rPr>
      </w:pPr>
    </w:p>
    <w:p w14:paraId="5C637B86" w14:textId="5A66AE9B" w:rsidR="000D49E1" w:rsidRDefault="000D49E1" w:rsidP="00914382">
      <w:pPr>
        <w:rPr>
          <w:b/>
          <w:bCs/>
        </w:rPr>
      </w:pPr>
      <w:r w:rsidRPr="000D49E1">
        <w:rPr>
          <w:b/>
          <w:bCs/>
        </w:rPr>
        <w:t xml:space="preserve">Example </w:t>
      </w:r>
      <w:r>
        <w:rPr>
          <w:b/>
          <w:bCs/>
        </w:rPr>
        <w:t xml:space="preserve">JSON </w:t>
      </w:r>
      <w:r w:rsidR="00CD12B9">
        <w:rPr>
          <w:b/>
          <w:bCs/>
        </w:rPr>
        <w:t>that would be “plotted” with JS</w:t>
      </w:r>
      <w:proofErr w:type="spellStart"/>
      <w:r w:rsidR="00CD12B9">
        <w:rPr>
          <w:b/>
          <w:bCs/>
        </w:rPr>
        <w:t>ONGrapher</w:t>
      </w:r>
      <w:proofErr w:type="spellEnd"/>
      <w:r w:rsidR="00CD12B9">
        <w:rPr>
          <w:b/>
          <w:bCs/>
        </w:rPr>
        <w:t xml:space="preserve"> and which </w:t>
      </w:r>
      <w:proofErr w:type="spellStart"/>
      <w:r w:rsidR="00CD12B9">
        <w:rPr>
          <w:b/>
          <w:bCs/>
        </w:rPr>
        <w:t>woudl</w:t>
      </w:r>
      <w:proofErr w:type="spellEnd"/>
      <w:r>
        <w:rPr>
          <w:b/>
          <w:bCs/>
        </w:rPr>
        <w:t xml:space="preserve"> call that </w:t>
      </w:r>
      <w:proofErr w:type="spellStart"/>
      <w:r>
        <w:rPr>
          <w:b/>
          <w:bCs/>
        </w:rPr>
        <w:t>javascript</w:t>
      </w:r>
      <w:proofErr w:type="spellEnd"/>
      <w:r>
        <w:rPr>
          <w:b/>
          <w:bCs/>
        </w:rPr>
        <w:t xml:space="preserve"> file</w:t>
      </w:r>
      <w:r w:rsidRPr="000D49E1">
        <w:rPr>
          <w:b/>
          <w:bCs/>
        </w:rPr>
        <w:t>:</w:t>
      </w:r>
    </w:p>
    <w:p w14:paraId="6D00E810" w14:textId="1EACFBF8" w:rsidR="00CD12B9" w:rsidRPr="000D49E1" w:rsidRDefault="00CD12B9" w:rsidP="00914382">
      <w:pPr>
        <w:rPr>
          <w:b/>
          <w:bCs/>
        </w:rPr>
      </w:pPr>
      <w:hyperlink r:id="rId32" w:history="1">
        <w:r w:rsidRPr="00E02B82">
          <w:rPr>
            <w:rStyle w:val="Hyperlink"/>
            <w:b/>
            <w:bCs/>
          </w:rPr>
          <w:t>https://github.com/AdityaSavara/JSONGrapherExamples/blob/main/ExampleModelRecords/1-CO2__Adsorption_Isotherms/amino_silane_silica_LangmuirIsothermModel_343_equilibrium.json</w:t>
        </w:r>
      </w:hyperlink>
      <w:r>
        <w:rPr>
          <w:b/>
          <w:bCs/>
        </w:rPr>
        <w:t xml:space="preserve"> </w:t>
      </w:r>
    </w:p>
    <w:p w14:paraId="2A2084AF" w14:textId="77777777" w:rsidR="00293C69" w:rsidRDefault="00293C69" w:rsidP="00914382"/>
    <w:p w14:paraId="521A0D59" w14:textId="3C0ADF1E" w:rsidR="00293C69" w:rsidRPr="00293C69" w:rsidRDefault="00293C69" w:rsidP="00914382">
      <w:pPr>
        <w:rPr>
          <w:b/>
          <w:bCs/>
        </w:rPr>
      </w:pPr>
      <w:r w:rsidRPr="00293C69">
        <w:rPr>
          <w:b/>
          <w:bCs/>
        </w:rPr>
        <w:t>Example input</w:t>
      </w:r>
      <w:r w:rsidR="000D49E1">
        <w:rPr>
          <w:b/>
          <w:bCs/>
        </w:rPr>
        <w:t xml:space="preserve"> that </w:t>
      </w:r>
      <w:proofErr w:type="spellStart"/>
      <w:r w:rsidR="000D49E1">
        <w:rPr>
          <w:b/>
          <w:bCs/>
        </w:rPr>
        <w:t>javascript</w:t>
      </w:r>
      <w:proofErr w:type="spellEnd"/>
      <w:r w:rsidR="000D49E1">
        <w:rPr>
          <w:b/>
          <w:bCs/>
        </w:rPr>
        <w:t xml:space="preserve"> function would receive</w:t>
      </w:r>
      <w:r w:rsidRPr="00293C69">
        <w:rPr>
          <w:b/>
          <w:bCs/>
        </w:rPr>
        <w:t>:</w:t>
      </w:r>
    </w:p>
    <w:p w14:paraId="00A0F151" w14:textId="77777777" w:rsidR="00293C69" w:rsidRDefault="00293C69" w:rsidP="00293C69">
      <w:r>
        <w:t>{</w:t>
      </w:r>
    </w:p>
    <w:p w14:paraId="39565F55" w14:textId="77777777" w:rsidR="00293C69" w:rsidRDefault="00293C69" w:rsidP="00293C69">
      <w:r>
        <w:t xml:space="preserve">  "comments": "// The curly bracket starts a data series. A file can have more than one data series. The </w:t>
      </w:r>
      <w:proofErr w:type="spellStart"/>
      <w:r>
        <w:t>uid</w:t>
      </w:r>
      <w:proofErr w:type="spellEnd"/>
      <w:r>
        <w:t xml:space="preserve"> is an optional unique ID and can even be a </w:t>
      </w:r>
      <w:proofErr w:type="spellStart"/>
      <w:r>
        <w:t>doi</w:t>
      </w:r>
      <w:proofErr w:type="spellEnd"/>
      <w:r>
        <w:t>, for example.  The name field is the name of the series and will appear in the legend.",</w:t>
      </w:r>
    </w:p>
    <w:p w14:paraId="4194257A" w14:textId="77777777" w:rsidR="00293C69" w:rsidRDefault="00293C69" w:rsidP="00293C69">
      <w:r>
        <w:t xml:space="preserve">  "line</w:t>
      </w:r>
      <w:proofErr w:type="gramStart"/>
      <w:r>
        <w:t>": {</w:t>
      </w:r>
      <w:proofErr w:type="gramEnd"/>
    </w:p>
    <w:p w14:paraId="6B6E8BBD" w14:textId="77777777" w:rsidR="00293C69" w:rsidRDefault="00293C69" w:rsidP="00293C69">
      <w:r>
        <w:t xml:space="preserve">    "shape": "spline",</w:t>
      </w:r>
    </w:p>
    <w:p w14:paraId="0AF3CA60" w14:textId="77777777" w:rsidR="00293C69" w:rsidRDefault="00293C69" w:rsidP="00293C69">
      <w:r>
        <w:t xml:space="preserve">    "width": 3</w:t>
      </w:r>
    </w:p>
    <w:p w14:paraId="45A769F7" w14:textId="77777777" w:rsidR="00293C69" w:rsidRDefault="00293C69" w:rsidP="00293C69">
      <w:r>
        <w:t xml:space="preserve">  },</w:t>
      </w:r>
    </w:p>
    <w:p w14:paraId="4298FF33" w14:textId="77777777" w:rsidR="00293C69" w:rsidRDefault="00293C69" w:rsidP="00293C69">
      <w:r>
        <w:t xml:space="preserve">  "name": "CO2 Adsorption, </w:t>
      </w:r>
      <w:proofErr w:type="spellStart"/>
      <w:r>
        <w:t>K_eq</w:t>
      </w:r>
      <w:proofErr w:type="spellEnd"/>
      <w:r>
        <w:t xml:space="preserve"> = 99.6 (1/bar)",</w:t>
      </w:r>
    </w:p>
    <w:p w14:paraId="02831289" w14:textId="77777777" w:rsidR="00293C69" w:rsidRDefault="00293C69" w:rsidP="00293C69">
      <w:r>
        <w:t xml:space="preserve">  "type": "scatter",</w:t>
      </w:r>
    </w:p>
    <w:p w14:paraId="796ABE6C" w14:textId="77777777" w:rsidR="00293C69" w:rsidRDefault="00293C69" w:rsidP="00293C69">
      <w:r>
        <w:t xml:space="preserve">  "x": [],</w:t>
      </w:r>
    </w:p>
    <w:p w14:paraId="0F183F55" w14:textId="77777777" w:rsidR="00293C69" w:rsidRDefault="00293C69" w:rsidP="00293C69">
      <w:r>
        <w:t xml:space="preserve">  "y": [],</w:t>
      </w:r>
    </w:p>
    <w:p w14:paraId="3042614B" w14:textId="77777777" w:rsidR="00293C69" w:rsidRDefault="00293C69" w:rsidP="00293C69">
      <w:r>
        <w:t xml:space="preserve">  "simulate</w:t>
      </w:r>
      <w:proofErr w:type="gramStart"/>
      <w:r>
        <w:t>": {</w:t>
      </w:r>
      <w:proofErr w:type="gramEnd"/>
    </w:p>
    <w:p w14:paraId="7D9B43AC" w14:textId="77777777" w:rsidR="00293C69" w:rsidRDefault="00293C69" w:rsidP="00293C69">
      <w:r>
        <w:lastRenderedPageBreak/>
        <w:t xml:space="preserve">    "comments": "// The model field allows description of whether it is an elementary step model or some other kind of model. In this case, the model is a </w:t>
      </w:r>
      <w:proofErr w:type="spellStart"/>
      <w:r>
        <w:t>Langmuir_Isotherm</w:t>
      </w:r>
      <w:proofErr w:type="spellEnd"/>
      <w:r>
        <w:t xml:space="preserve"> model. This model requires having *either* K_E or </w:t>
      </w:r>
      <w:proofErr w:type="spellStart"/>
      <w:r>
        <w:t>k_ads</w:t>
      </w:r>
      <w:proofErr w:type="spellEnd"/>
      <w:r>
        <w:t xml:space="preserve"> and </w:t>
      </w:r>
      <w:proofErr w:type="spellStart"/>
      <w:r>
        <w:t>k_des</w:t>
      </w:r>
      <w:proofErr w:type="spellEnd"/>
      <w:r>
        <w:t xml:space="preserve">.  The fields of </w:t>
      </w:r>
      <w:proofErr w:type="spellStart"/>
      <w:r>
        <w:t>k_f</w:t>
      </w:r>
      <w:proofErr w:type="spellEnd"/>
      <w:r>
        <w:t xml:space="preserve"> and </w:t>
      </w:r>
      <w:proofErr w:type="spellStart"/>
      <w:r>
        <w:t>k_r</w:t>
      </w:r>
      <w:proofErr w:type="spellEnd"/>
      <w:r>
        <w:t xml:space="preserve"> will only be checked if the K_</w:t>
      </w:r>
      <w:proofErr w:type="gramStart"/>
      <w:r>
        <w:t>E  has</w:t>
      </w:r>
      <w:proofErr w:type="gramEnd"/>
      <w:r>
        <w:t xml:space="preserve"> null as its value. The units of pressure must be expressed with a division symbol like 1/bar.",</w:t>
      </w:r>
    </w:p>
    <w:p w14:paraId="48801DFC" w14:textId="77777777" w:rsidR="00293C69" w:rsidRDefault="00293C69" w:rsidP="00293C69">
      <w:r>
        <w:t xml:space="preserve">    "model": "https://github.com/AdityaSavara/JSONGrapherExamples/blob/main/ExampleSimulators/Langmuir_Isotherm.js",</w:t>
      </w:r>
    </w:p>
    <w:p w14:paraId="760B3A2A" w14:textId="77777777" w:rsidR="00293C69" w:rsidRDefault="00293C69" w:rsidP="00293C69">
      <w:r>
        <w:t xml:space="preserve">    "</w:t>
      </w:r>
      <w:proofErr w:type="spellStart"/>
      <w:r>
        <w:t>K_eq</w:t>
      </w:r>
      <w:proofErr w:type="spellEnd"/>
      <w:r>
        <w:t>": "99.6 (1/bar)",</w:t>
      </w:r>
    </w:p>
    <w:p w14:paraId="27C3537F" w14:textId="77777777" w:rsidR="00293C69" w:rsidRDefault="00293C69" w:rsidP="00293C69">
      <w:r>
        <w:t xml:space="preserve">    "</w:t>
      </w:r>
      <w:proofErr w:type="spellStart"/>
      <w:proofErr w:type="gramStart"/>
      <w:r>
        <w:t>sigma</w:t>
      </w:r>
      <w:proofErr w:type="gramEnd"/>
      <w:r>
        <w:t>_max</w:t>
      </w:r>
      <w:proofErr w:type="spellEnd"/>
      <w:r>
        <w:t>": "1.0267670459667 (mol/kg)",</w:t>
      </w:r>
    </w:p>
    <w:p w14:paraId="0B66FAE5" w14:textId="77777777" w:rsidR="00293C69" w:rsidRDefault="00293C69" w:rsidP="00293C69">
      <w:r>
        <w:t xml:space="preserve">    "</w:t>
      </w:r>
      <w:proofErr w:type="spellStart"/>
      <w:r>
        <w:t>k_ads</w:t>
      </w:r>
      <w:proofErr w:type="spellEnd"/>
      <w:r>
        <w:t>": null,</w:t>
      </w:r>
    </w:p>
    <w:p w14:paraId="08B3C8CF" w14:textId="77777777" w:rsidR="00293C69" w:rsidRDefault="00293C69" w:rsidP="00293C69">
      <w:r>
        <w:t xml:space="preserve">    "</w:t>
      </w:r>
      <w:proofErr w:type="spellStart"/>
      <w:r>
        <w:t>k_des</w:t>
      </w:r>
      <w:proofErr w:type="spellEnd"/>
      <w:r>
        <w:t>": null</w:t>
      </w:r>
    </w:p>
    <w:p w14:paraId="742B67B7" w14:textId="77777777" w:rsidR="00293C69" w:rsidRDefault="00293C69" w:rsidP="00293C69">
      <w:r>
        <w:t xml:space="preserve">  }</w:t>
      </w:r>
    </w:p>
    <w:p w14:paraId="172C9016" w14:textId="4036D25D" w:rsidR="00293C69" w:rsidRDefault="00293C69" w:rsidP="00293C69">
      <w:r>
        <w:t>}</w:t>
      </w:r>
    </w:p>
    <w:p w14:paraId="7CA61271" w14:textId="77777777" w:rsidR="00293C69" w:rsidRDefault="00293C69" w:rsidP="00293C69"/>
    <w:p w14:paraId="781841D9" w14:textId="32C0BF8B" w:rsidR="00293C69" w:rsidRPr="00293C69" w:rsidRDefault="00293C69" w:rsidP="00293C69">
      <w:pPr>
        <w:rPr>
          <w:b/>
          <w:bCs/>
        </w:rPr>
      </w:pPr>
      <w:r w:rsidRPr="00293C69">
        <w:rPr>
          <w:b/>
          <w:bCs/>
        </w:rPr>
        <w:t xml:space="preserve">Example </w:t>
      </w:r>
      <w:r w:rsidRPr="00293C69">
        <w:rPr>
          <w:b/>
          <w:bCs/>
        </w:rPr>
        <w:t>output</w:t>
      </w:r>
      <w:r w:rsidR="000D49E1">
        <w:rPr>
          <w:b/>
          <w:bCs/>
        </w:rPr>
        <w:t xml:space="preserve"> that </w:t>
      </w:r>
      <w:proofErr w:type="spellStart"/>
      <w:r w:rsidR="000D49E1">
        <w:rPr>
          <w:b/>
          <w:bCs/>
        </w:rPr>
        <w:t>javascript</w:t>
      </w:r>
      <w:proofErr w:type="spellEnd"/>
      <w:r w:rsidR="000D49E1">
        <w:rPr>
          <w:b/>
          <w:bCs/>
        </w:rPr>
        <w:t xml:space="preserve"> function would send back to </w:t>
      </w:r>
      <w:proofErr w:type="spellStart"/>
      <w:r w:rsidR="000D49E1">
        <w:rPr>
          <w:b/>
          <w:bCs/>
        </w:rPr>
        <w:t>JSONGrapher</w:t>
      </w:r>
      <w:proofErr w:type="spellEnd"/>
      <w:r w:rsidRPr="00293C69">
        <w:rPr>
          <w:b/>
          <w:bCs/>
        </w:rPr>
        <w:t>:</w:t>
      </w:r>
    </w:p>
    <w:p w14:paraId="1EC7DA33" w14:textId="77777777" w:rsidR="00293C69" w:rsidRPr="00293C69" w:rsidRDefault="00293C69" w:rsidP="00293C69">
      <w:r w:rsidRPr="00293C69">
        <w:t>{</w:t>
      </w:r>
    </w:p>
    <w:p w14:paraId="740A8CB3" w14:textId="77777777" w:rsidR="00293C69" w:rsidRPr="00293C69" w:rsidRDefault="00293C69" w:rsidP="00293C69">
      <w:r w:rsidRPr="00293C69">
        <w:t xml:space="preserve">  "success": true,</w:t>
      </w:r>
    </w:p>
    <w:p w14:paraId="53C49561" w14:textId="77777777" w:rsidR="00293C69" w:rsidRPr="00293C69" w:rsidRDefault="00293C69" w:rsidP="00293C69">
      <w:r w:rsidRPr="00293C69">
        <w:t xml:space="preserve">  "message": "Simulation initialized successfully",</w:t>
      </w:r>
    </w:p>
    <w:p w14:paraId="37A388E0" w14:textId="77777777" w:rsidR="00293C69" w:rsidRPr="00293C69" w:rsidRDefault="00293C69" w:rsidP="00293C69">
      <w:r w:rsidRPr="00293C69">
        <w:t xml:space="preserve">  "data</w:t>
      </w:r>
      <w:proofErr w:type="gramStart"/>
      <w:r w:rsidRPr="00293C69">
        <w:t>": {</w:t>
      </w:r>
      <w:proofErr w:type="gramEnd"/>
    </w:p>
    <w:p w14:paraId="17C6BCAA" w14:textId="77777777" w:rsidR="00293C69" w:rsidRPr="00293C69" w:rsidRDefault="00293C69" w:rsidP="00293C69">
      <w:r w:rsidRPr="00293C69">
        <w:t xml:space="preserve">    "comments": "// The curly bracket starts a data series. A file can have more than one data series. The </w:t>
      </w:r>
      <w:proofErr w:type="spellStart"/>
      <w:r w:rsidRPr="00293C69">
        <w:t>uid</w:t>
      </w:r>
      <w:proofErr w:type="spellEnd"/>
      <w:r w:rsidRPr="00293C69">
        <w:t xml:space="preserve"> is an optional unique ID and can even be a </w:t>
      </w:r>
      <w:proofErr w:type="spellStart"/>
      <w:r w:rsidRPr="00293C69">
        <w:t>doi</w:t>
      </w:r>
      <w:proofErr w:type="spellEnd"/>
      <w:r w:rsidRPr="00293C69">
        <w:t>, for example.  The name field is the name of the series and will appear in the legend.",</w:t>
      </w:r>
    </w:p>
    <w:p w14:paraId="3E407D94" w14:textId="77777777" w:rsidR="00293C69" w:rsidRPr="00293C69" w:rsidRDefault="00293C69" w:rsidP="00293C69">
      <w:r w:rsidRPr="00293C69">
        <w:t xml:space="preserve">    "line</w:t>
      </w:r>
      <w:proofErr w:type="gramStart"/>
      <w:r w:rsidRPr="00293C69">
        <w:t>": {</w:t>
      </w:r>
      <w:proofErr w:type="gramEnd"/>
    </w:p>
    <w:p w14:paraId="4B1E7CF8" w14:textId="77777777" w:rsidR="00293C69" w:rsidRPr="00293C69" w:rsidRDefault="00293C69" w:rsidP="00293C69">
      <w:r w:rsidRPr="00293C69">
        <w:t xml:space="preserve">      "shape": "spline",</w:t>
      </w:r>
    </w:p>
    <w:p w14:paraId="6BAD06A4" w14:textId="77777777" w:rsidR="00293C69" w:rsidRPr="00293C69" w:rsidRDefault="00293C69" w:rsidP="00293C69">
      <w:r w:rsidRPr="00293C69">
        <w:t xml:space="preserve">      "width": 3</w:t>
      </w:r>
    </w:p>
    <w:p w14:paraId="67E4A588" w14:textId="77777777" w:rsidR="00293C69" w:rsidRPr="00293C69" w:rsidRDefault="00293C69" w:rsidP="00293C69">
      <w:r w:rsidRPr="00293C69">
        <w:t xml:space="preserve">    },</w:t>
      </w:r>
    </w:p>
    <w:p w14:paraId="49AF383C" w14:textId="77777777" w:rsidR="00293C69" w:rsidRPr="00293C69" w:rsidRDefault="00293C69" w:rsidP="00293C69">
      <w:r w:rsidRPr="00293C69">
        <w:t xml:space="preserve">    "name": "CO2 Adsorption, </w:t>
      </w:r>
      <w:proofErr w:type="spellStart"/>
      <w:r w:rsidRPr="00293C69">
        <w:t>K_eq</w:t>
      </w:r>
      <w:proofErr w:type="spellEnd"/>
      <w:r w:rsidRPr="00293C69">
        <w:t xml:space="preserve"> = 99.6 (1/bar)",</w:t>
      </w:r>
    </w:p>
    <w:p w14:paraId="620D29DD" w14:textId="77777777" w:rsidR="00293C69" w:rsidRPr="00293C69" w:rsidRDefault="00293C69" w:rsidP="00293C69">
      <w:r w:rsidRPr="00293C69">
        <w:t xml:space="preserve">    "type": "scatter",</w:t>
      </w:r>
    </w:p>
    <w:p w14:paraId="2E0BFBD9" w14:textId="77777777" w:rsidR="00293C69" w:rsidRPr="00293C69" w:rsidRDefault="00293C69" w:rsidP="00293C69">
      <w:r w:rsidRPr="00293C69">
        <w:t xml:space="preserve">    "x": [</w:t>
      </w:r>
    </w:p>
    <w:p w14:paraId="1CC97147" w14:textId="77777777" w:rsidR="00293C69" w:rsidRPr="00293C69" w:rsidRDefault="00293C69" w:rsidP="00293C69">
      <w:r w:rsidRPr="00293C69">
        <w:t xml:space="preserve">      0.001145434009333668,</w:t>
      </w:r>
    </w:p>
    <w:p w14:paraId="770B622B" w14:textId="77777777" w:rsidR="00293C69" w:rsidRPr="00293C69" w:rsidRDefault="00293C69" w:rsidP="00293C69">
      <w:r w:rsidRPr="00293C69">
        <w:t xml:space="preserve">      0.0025772265210007527,</w:t>
      </w:r>
    </w:p>
    <w:p w14:paraId="0AC2005D" w14:textId="77777777" w:rsidR="00293C69" w:rsidRPr="00293C69" w:rsidRDefault="00293C69" w:rsidP="00293C69">
      <w:r w:rsidRPr="00293C69">
        <w:t xml:space="preserve">      0.0044181026074298635,</w:t>
      </w:r>
    </w:p>
    <w:p w14:paraId="4F94A343" w14:textId="77777777" w:rsidR="00293C69" w:rsidRPr="00293C69" w:rsidRDefault="00293C69" w:rsidP="00293C69">
      <w:r w:rsidRPr="00293C69">
        <w:t xml:space="preserve">      0.006872604056002009,</w:t>
      </w:r>
    </w:p>
    <w:p w14:paraId="14481304" w14:textId="77777777" w:rsidR="00293C69" w:rsidRPr="00293C69" w:rsidRDefault="00293C69" w:rsidP="00293C69">
      <w:r w:rsidRPr="00293C69">
        <w:t xml:space="preserve">      0.010308906084003013,</w:t>
      </w:r>
    </w:p>
    <w:p w14:paraId="2C0E337B" w14:textId="77777777" w:rsidR="00293C69" w:rsidRPr="00293C69" w:rsidRDefault="00293C69" w:rsidP="00293C69">
      <w:r w:rsidRPr="00293C69">
        <w:t xml:space="preserve">      0.015463359126004517,</w:t>
      </w:r>
    </w:p>
    <w:p w14:paraId="37D9C3E9" w14:textId="77777777" w:rsidR="00293C69" w:rsidRPr="00293C69" w:rsidRDefault="00293C69" w:rsidP="00293C69">
      <w:r w:rsidRPr="00293C69">
        <w:t xml:space="preserve">      0.024054114196007025,</w:t>
      </w:r>
    </w:p>
    <w:p w14:paraId="383D8D66" w14:textId="77777777" w:rsidR="00293C69" w:rsidRPr="00293C69" w:rsidRDefault="00293C69" w:rsidP="00293C69">
      <w:r w:rsidRPr="00293C69">
        <w:t xml:space="preserve">      0.04123562433601206,</w:t>
      </w:r>
    </w:p>
    <w:p w14:paraId="2C664E09" w14:textId="77777777" w:rsidR="00293C69" w:rsidRPr="00293C69" w:rsidRDefault="00293C69" w:rsidP="00293C69">
      <w:r w:rsidRPr="00293C69">
        <w:t xml:space="preserve">      0.09278015475602713</w:t>
      </w:r>
    </w:p>
    <w:p w14:paraId="6BCC69C9" w14:textId="77777777" w:rsidR="00293C69" w:rsidRPr="00293C69" w:rsidRDefault="00293C69" w:rsidP="00293C69">
      <w:r w:rsidRPr="00293C69">
        <w:t xml:space="preserve">    ],</w:t>
      </w:r>
    </w:p>
    <w:p w14:paraId="1C033EE8" w14:textId="77777777" w:rsidR="00293C69" w:rsidRPr="00293C69" w:rsidRDefault="00293C69" w:rsidP="00293C69">
      <w:r w:rsidRPr="00293C69">
        <w:t xml:space="preserve">    "y": [</w:t>
      </w:r>
    </w:p>
    <w:p w14:paraId="4390F990" w14:textId="77777777" w:rsidR="00293C69" w:rsidRPr="00293C69" w:rsidRDefault="00293C69" w:rsidP="00293C69">
      <w:r w:rsidRPr="00293C69">
        <w:t xml:space="preserve">      0.1,</w:t>
      </w:r>
    </w:p>
    <w:p w14:paraId="2BC2D464" w14:textId="77777777" w:rsidR="00293C69" w:rsidRPr="00293C69" w:rsidRDefault="00293C69" w:rsidP="00293C69">
      <w:r w:rsidRPr="00293C69">
        <w:t xml:space="preserve">      0.2,</w:t>
      </w:r>
    </w:p>
    <w:p w14:paraId="6C5ADA51" w14:textId="77777777" w:rsidR="00293C69" w:rsidRPr="00293C69" w:rsidRDefault="00293C69" w:rsidP="00293C69">
      <w:r w:rsidRPr="00293C69">
        <w:t xml:space="preserve">      0.3,</w:t>
      </w:r>
    </w:p>
    <w:p w14:paraId="74763508" w14:textId="77777777" w:rsidR="00293C69" w:rsidRPr="00293C69" w:rsidRDefault="00293C69" w:rsidP="00293C69">
      <w:r w:rsidRPr="00293C69">
        <w:t xml:space="preserve">      0.4,</w:t>
      </w:r>
    </w:p>
    <w:p w14:paraId="75DD6B6A" w14:textId="77777777" w:rsidR="00293C69" w:rsidRPr="00293C69" w:rsidRDefault="00293C69" w:rsidP="00293C69">
      <w:r w:rsidRPr="00293C69">
        <w:lastRenderedPageBreak/>
        <w:t xml:space="preserve">      0.5,</w:t>
      </w:r>
    </w:p>
    <w:p w14:paraId="4A6EB6EC" w14:textId="77777777" w:rsidR="00293C69" w:rsidRPr="00293C69" w:rsidRDefault="00293C69" w:rsidP="00293C69">
      <w:r w:rsidRPr="00293C69">
        <w:t xml:space="preserve">      0.6,</w:t>
      </w:r>
    </w:p>
    <w:p w14:paraId="146C477D" w14:textId="77777777" w:rsidR="00293C69" w:rsidRPr="00293C69" w:rsidRDefault="00293C69" w:rsidP="00293C69">
      <w:r w:rsidRPr="00293C69">
        <w:t xml:space="preserve">      0.7,</w:t>
      </w:r>
    </w:p>
    <w:p w14:paraId="18FF5264" w14:textId="77777777" w:rsidR="00293C69" w:rsidRPr="00293C69" w:rsidRDefault="00293C69" w:rsidP="00293C69">
      <w:r w:rsidRPr="00293C69">
        <w:t xml:space="preserve">      0.8,</w:t>
      </w:r>
    </w:p>
    <w:p w14:paraId="160880DA" w14:textId="77777777" w:rsidR="00293C69" w:rsidRPr="00293C69" w:rsidRDefault="00293C69" w:rsidP="00293C69">
      <w:r w:rsidRPr="00293C69">
        <w:t xml:space="preserve">      0.9</w:t>
      </w:r>
    </w:p>
    <w:p w14:paraId="5F43D959" w14:textId="77777777" w:rsidR="00293C69" w:rsidRPr="00293C69" w:rsidRDefault="00293C69" w:rsidP="00293C69">
      <w:r w:rsidRPr="00293C69">
        <w:t xml:space="preserve">    ],</w:t>
      </w:r>
    </w:p>
    <w:p w14:paraId="48F62757" w14:textId="77777777" w:rsidR="00293C69" w:rsidRPr="00293C69" w:rsidRDefault="00293C69" w:rsidP="00293C69">
      <w:r w:rsidRPr="00293C69">
        <w:t xml:space="preserve">    "simulate</w:t>
      </w:r>
      <w:proofErr w:type="gramStart"/>
      <w:r w:rsidRPr="00293C69">
        <w:t>": {</w:t>
      </w:r>
      <w:proofErr w:type="gramEnd"/>
    </w:p>
    <w:p w14:paraId="264FFFAF" w14:textId="77777777" w:rsidR="00293C69" w:rsidRPr="00293C69" w:rsidRDefault="00293C69" w:rsidP="00293C69">
      <w:r w:rsidRPr="00293C69">
        <w:t xml:space="preserve">      "comments": "// The model field allows description of whether it is an elementary step model or some other kind of model. In this case, the model is a </w:t>
      </w:r>
      <w:proofErr w:type="spellStart"/>
      <w:r w:rsidRPr="00293C69">
        <w:t>Langmuir_Isotherm</w:t>
      </w:r>
      <w:proofErr w:type="spellEnd"/>
      <w:r w:rsidRPr="00293C69">
        <w:t xml:space="preserve"> model. This model requires having *either* K_E or </w:t>
      </w:r>
      <w:proofErr w:type="spellStart"/>
      <w:r w:rsidRPr="00293C69">
        <w:t>k_ads</w:t>
      </w:r>
      <w:proofErr w:type="spellEnd"/>
      <w:r w:rsidRPr="00293C69">
        <w:t xml:space="preserve"> and </w:t>
      </w:r>
      <w:proofErr w:type="spellStart"/>
      <w:r w:rsidRPr="00293C69">
        <w:t>k_des</w:t>
      </w:r>
      <w:proofErr w:type="spellEnd"/>
      <w:r w:rsidRPr="00293C69">
        <w:t xml:space="preserve">.  The fields of </w:t>
      </w:r>
      <w:proofErr w:type="spellStart"/>
      <w:r w:rsidRPr="00293C69">
        <w:t>k_f</w:t>
      </w:r>
      <w:proofErr w:type="spellEnd"/>
      <w:r w:rsidRPr="00293C69">
        <w:t xml:space="preserve"> and </w:t>
      </w:r>
      <w:proofErr w:type="spellStart"/>
      <w:r w:rsidRPr="00293C69">
        <w:t>k_r</w:t>
      </w:r>
      <w:proofErr w:type="spellEnd"/>
      <w:r w:rsidRPr="00293C69">
        <w:t xml:space="preserve"> will only be checked if the K_</w:t>
      </w:r>
      <w:proofErr w:type="gramStart"/>
      <w:r w:rsidRPr="00293C69">
        <w:t>E  has</w:t>
      </w:r>
      <w:proofErr w:type="gramEnd"/>
      <w:r w:rsidRPr="00293C69">
        <w:t xml:space="preserve"> null as its value. The units of pressure must be expressed with a division symbol like 1/bar.",</w:t>
      </w:r>
    </w:p>
    <w:p w14:paraId="6610B690" w14:textId="77777777" w:rsidR="00293C69" w:rsidRPr="00293C69" w:rsidRDefault="00293C69" w:rsidP="00293C69">
      <w:r w:rsidRPr="00293C69">
        <w:t xml:space="preserve">      "model": "https://github.com/AdityaSavara/JSONGrapherExamples/blob/main/ExampleSimulators/Langmuir_Isotherm.js",</w:t>
      </w:r>
    </w:p>
    <w:p w14:paraId="2A3891EC" w14:textId="77777777" w:rsidR="00293C69" w:rsidRPr="00293C69" w:rsidRDefault="00293C69" w:rsidP="00293C69">
      <w:r w:rsidRPr="00293C69">
        <w:t xml:space="preserve">      "</w:t>
      </w:r>
      <w:proofErr w:type="spellStart"/>
      <w:r w:rsidRPr="00293C69">
        <w:t>K_eq</w:t>
      </w:r>
      <w:proofErr w:type="spellEnd"/>
      <w:r w:rsidRPr="00293C69">
        <w:t>": "99.6 (1/bar)",</w:t>
      </w:r>
    </w:p>
    <w:p w14:paraId="5742DBE1" w14:textId="77777777" w:rsidR="00293C69" w:rsidRPr="00293C69" w:rsidRDefault="00293C69" w:rsidP="00293C69">
      <w:r w:rsidRPr="00293C69">
        <w:t xml:space="preserve">      "</w:t>
      </w:r>
      <w:proofErr w:type="spellStart"/>
      <w:proofErr w:type="gramStart"/>
      <w:r w:rsidRPr="00293C69">
        <w:t>sigma</w:t>
      </w:r>
      <w:proofErr w:type="gramEnd"/>
      <w:r w:rsidRPr="00293C69">
        <w:t>_max</w:t>
      </w:r>
      <w:proofErr w:type="spellEnd"/>
      <w:r w:rsidRPr="00293C69">
        <w:t>": "1.0267670459667 (mol/kg)",</w:t>
      </w:r>
    </w:p>
    <w:p w14:paraId="3AFA3C14" w14:textId="77777777" w:rsidR="00293C69" w:rsidRPr="00293C69" w:rsidRDefault="00293C69" w:rsidP="00293C69">
      <w:r w:rsidRPr="00293C69">
        <w:t xml:space="preserve">      "</w:t>
      </w:r>
      <w:proofErr w:type="spellStart"/>
      <w:r w:rsidRPr="00293C69">
        <w:t>k_ads</w:t>
      </w:r>
      <w:proofErr w:type="spellEnd"/>
      <w:r w:rsidRPr="00293C69">
        <w:t>": null,</w:t>
      </w:r>
    </w:p>
    <w:p w14:paraId="2CDF8FFA" w14:textId="77777777" w:rsidR="00293C69" w:rsidRPr="00293C69" w:rsidRDefault="00293C69" w:rsidP="00293C69">
      <w:r w:rsidRPr="00293C69">
        <w:t xml:space="preserve">      "</w:t>
      </w:r>
      <w:proofErr w:type="spellStart"/>
      <w:r w:rsidRPr="00293C69">
        <w:t>k_des</w:t>
      </w:r>
      <w:proofErr w:type="spellEnd"/>
      <w:r w:rsidRPr="00293C69">
        <w:t>": null</w:t>
      </w:r>
    </w:p>
    <w:p w14:paraId="17A332F4" w14:textId="77777777" w:rsidR="00293C69" w:rsidRPr="00293C69" w:rsidRDefault="00293C69" w:rsidP="00293C69">
      <w:r w:rsidRPr="00293C69">
        <w:t xml:space="preserve">    },</w:t>
      </w:r>
    </w:p>
    <w:p w14:paraId="6AE678E7" w14:textId="77777777" w:rsidR="00293C69" w:rsidRPr="00293C69" w:rsidRDefault="00293C69" w:rsidP="00293C69">
      <w:r w:rsidRPr="00293C69">
        <w:t xml:space="preserve">    "</w:t>
      </w:r>
      <w:proofErr w:type="spellStart"/>
      <w:r w:rsidRPr="00293C69">
        <w:t>x_label</w:t>
      </w:r>
      <w:proofErr w:type="spellEnd"/>
      <w:r w:rsidRPr="00293C69">
        <w:t>": "Pressure (</w:t>
      </w:r>
      <w:proofErr w:type="gramStart"/>
      <w:r w:rsidRPr="00293C69">
        <w:t>1/(</w:t>
      </w:r>
      <w:proofErr w:type="gramEnd"/>
      <w:r w:rsidRPr="00293C69">
        <w:t>1/</w:t>
      </w:r>
      <w:proofErr w:type="gramStart"/>
      <w:r w:rsidRPr="00293C69">
        <w:t>bar))</w:t>
      </w:r>
      <w:proofErr w:type="gramEnd"/>
      <w:r w:rsidRPr="00293C69">
        <w:t>",</w:t>
      </w:r>
    </w:p>
    <w:p w14:paraId="26B933F3" w14:textId="77777777" w:rsidR="00293C69" w:rsidRPr="00293C69" w:rsidRDefault="00293C69" w:rsidP="00293C69">
      <w:r w:rsidRPr="00293C69">
        <w:t xml:space="preserve">    "</w:t>
      </w:r>
      <w:proofErr w:type="spellStart"/>
      <w:r w:rsidRPr="00293C69">
        <w:t>y_label</w:t>
      </w:r>
      <w:proofErr w:type="spellEnd"/>
      <w:r w:rsidRPr="00293C69">
        <w:t>": "Amount Adsorbed (mol/kg)"</w:t>
      </w:r>
    </w:p>
    <w:p w14:paraId="2A0AB8D6" w14:textId="77777777" w:rsidR="00293C69" w:rsidRPr="00293C69" w:rsidRDefault="00293C69" w:rsidP="00293C69">
      <w:r w:rsidRPr="00293C69">
        <w:t xml:space="preserve">  }</w:t>
      </w:r>
    </w:p>
    <w:p w14:paraId="7861AF1F" w14:textId="77777777" w:rsidR="00293C69" w:rsidRPr="00293C69" w:rsidRDefault="00293C69" w:rsidP="00293C69">
      <w:r w:rsidRPr="00293C69">
        <w:t>}</w:t>
      </w:r>
    </w:p>
    <w:p w14:paraId="13A2E1AF" w14:textId="77777777" w:rsidR="00293C69" w:rsidRDefault="00293C69" w:rsidP="00293C69"/>
    <w:p w14:paraId="4FF89A96" w14:textId="77777777" w:rsidR="00293C69" w:rsidRDefault="00293C69" w:rsidP="00293C69"/>
    <w:p w14:paraId="412F5A91" w14:textId="44D05C75" w:rsidR="008678F0" w:rsidRDefault="008678F0" w:rsidP="00E65970">
      <w:pPr>
        <w:pStyle w:val="Heading1"/>
      </w:pPr>
      <w:bookmarkStart w:id="22" w:name="_Toc195876926"/>
      <w:r>
        <w:t>2</w:t>
      </w:r>
      <w:r w:rsidRPr="008D7C97">
        <w:t xml:space="preserve">. </w:t>
      </w:r>
      <w:r w:rsidR="00F6400F">
        <w:t>Https Calls for Simulations</w:t>
      </w:r>
      <w:r w:rsidR="00D67290">
        <w:t xml:space="preserve"> by </w:t>
      </w:r>
      <w:r w:rsidR="00D00A63">
        <w:t>o</w:t>
      </w:r>
      <w:r w:rsidR="00D67290">
        <w:t>ther Languages)</w:t>
      </w:r>
      <w:bookmarkEnd w:id="22"/>
    </w:p>
    <w:p w14:paraId="42680985" w14:textId="77777777" w:rsidR="00D00A63" w:rsidRDefault="00D00A63" w:rsidP="00D00A63">
      <w:proofErr w:type="spellStart"/>
      <w:r>
        <w:t>JSONGrapher</w:t>
      </w:r>
      <w:proofErr w:type="spellEnd"/>
      <w:r>
        <w:t xml:space="preserve"> files can be made with entries containing simulation parameters rather than data, whereupon </w:t>
      </w:r>
      <w:proofErr w:type="spellStart"/>
      <w:r>
        <w:t>JSONGrapher</w:t>
      </w:r>
      <w:proofErr w:type="spellEnd"/>
      <w:r>
        <w:t xml:space="preserve"> will call to execute external simulations to obtain XY data to be plotted.</w:t>
      </w:r>
    </w:p>
    <w:p w14:paraId="4A1ED081" w14:textId="77777777" w:rsidR="00D67290" w:rsidRDefault="00D67290" w:rsidP="00157B1E"/>
    <w:p w14:paraId="7AC0A311" w14:textId="77777777" w:rsidR="00D00A63" w:rsidRDefault="00341B20" w:rsidP="00157B1E">
      <w:r>
        <w:t>Such calls can also be made by http calls that enable the simulations to be executed by functions in any language (</w:t>
      </w:r>
      <w:r w:rsidR="00D67290">
        <w:t>using</w:t>
      </w:r>
      <w:r>
        <w:t xml:space="preserve"> https API</w:t>
      </w:r>
      <w:r w:rsidR="00D67290">
        <w:t xml:space="preserve"> POST fetch requests</w:t>
      </w:r>
      <w:r>
        <w:t>).</w:t>
      </w:r>
      <w:r w:rsidR="0032306E">
        <w:t xml:space="preserve"> </w:t>
      </w:r>
    </w:p>
    <w:p w14:paraId="4FBDA7A3" w14:textId="77777777" w:rsidR="00D00A63" w:rsidRDefault="00D00A63" w:rsidP="00157B1E"/>
    <w:p w14:paraId="3BCC5870" w14:textId="5EE738CF" w:rsidR="00D00A63" w:rsidRDefault="00D00A63" w:rsidP="00157B1E">
      <w:r>
        <w:t>This functionality can also be used with services such as “</w:t>
      </w:r>
      <w:proofErr w:type="spellStart"/>
      <w:r>
        <w:t>pinggy</w:t>
      </w:r>
      <w:proofErr w:type="spellEnd"/>
      <w:r>
        <w:t xml:space="preserve">” </w:t>
      </w:r>
      <w:r w:rsidR="00E420E6">
        <w:t>to run files on your own computer using https calls.</w:t>
      </w:r>
      <w:r w:rsidR="00726D57">
        <w:t xml:space="preserve">  </w:t>
      </w:r>
      <w:r w:rsidR="00DA2D41">
        <w:t xml:space="preserve">Free </w:t>
      </w:r>
      <w:proofErr w:type="spellStart"/>
      <w:r w:rsidR="00DA2D41">
        <w:t>p</w:t>
      </w:r>
      <w:r w:rsidR="00726D57">
        <w:t>inggy</w:t>
      </w:r>
      <w:proofErr w:type="spellEnd"/>
      <w:r w:rsidR="00726D57">
        <w:t xml:space="preserve"> https tunnels have a time limit</w:t>
      </w:r>
      <w:r w:rsidR="00DA2D41">
        <w:t xml:space="preserve"> of around </w:t>
      </w:r>
      <w:r w:rsidR="00726D57">
        <w:t>30 minutes or 1 hour</w:t>
      </w:r>
      <w:r w:rsidR="00DA2D41">
        <w:t xml:space="preserve">, so each time one wants to upload a JSON file to </w:t>
      </w:r>
      <w:proofErr w:type="spellStart"/>
      <w:r w:rsidR="00DA2D41">
        <w:t>JSONGrapher</w:t>
      </w:r>
      <w:proofErr w:type="spellEnd"/>
      <w:r w:rsidR="00DA2D41">
        <w:t xml:space="preserve">, one would need to update the link. If one does not wish to keep updating the link, one can upgrade to </w:t>
      </w:r>
      <w:r w:rsidR="00FE41BA">
        <w:t xml:space="preserve">a </w:t>
      </w:r>
      <w:r w:rsidR="00DA2D41">
        <w:t>paid</w:t>
      </w:r>
      <w:r w:rsidR="00FE41BA">
        <w:t xml:space="preserve"> user of </w:t>
      </w:r>
      <w:proofErr w:type="spellStart"/>
      <w:r w:rsidR="00FE41BA">
        <w:t>pinggy</w:t>
      </w:r>
      <w:proofErr w:type="spellEnd"/>
      <w:r w:rsidR="00DA2D41">
        <w:t>.</w:t>
      </w:r>
    </w:p>
    <w:p w14:paraId="417F2816" w14:textId="77777777" w:rsidR="00000B18" w:rsidRDefault="00000B18" w:rsidP="00157B1E"/>
    <w:p w14:paraId="6EC6FBF1" w14:textId="77777777" w:rsidR="00000B18" w:rsidRDefault="00000B18" w:rsidP="00000B18">
      <w:r>
        <w:t xml:space="preserve">The external function should expect to receive a JSON-like string and return a JSON-like string with the same requirements as in the previous </w:t>
      </w:r>
      <w:proofErr w:type="spellStart"/>
      <w:r>
        <w:t>Javascript</w:t>
      </w:r>
      <w:proofErr w:type="spellEnd"/>
      <w:r>
        <w:t xml:space="preserve"> section.  </w:t>
      </w:r>
    </w:p>
    <w:p w14:paraId="69ABDE62" w14:textId="77777777" w:rsidR="00000B18" w:rsidRDefault="00000B18" w:rsidP="00000B18"/>
    <w:p w14:paraId="502D50FC" w14:textId="62BC378C" w:rsidR="00000B18" w:rsidRDefault="00000B18" w:rsidP="00000B18">
      <w:r>
        <w:t xml:space="preserve">For greater details on how to use https calls for simulations, see the section on Python Simulation Calls, which gives an example. </w:t>
      </w:r>
    </w:p>
    <w:p w14:paraId="10D4D648" w14:textId="77777777" w:rsidR="00000B18" w:rsidRDefault="00000B18" w:rsidP="00157B1E"/>
    <w:p w14:paraId="1314FEDA" w14:textId="4960C265" w:rsidR="00000B18" w:rsidRDefault="00000B18" w:rsidP="00157B1E">
      <w:r>
        <w:t xml:space="preserve">The code that enables </w:t>
      </w:r>
      <w:proofErr w:type="spellStart"/>
      <w:r>
        <w:t>JSONGrapher</w:t>
      </w:r>
      <w:proofErr w:type="spellEnd"/>
      <w:r>
        <w:t xml:space="preserve"> to make https calls is </w:t>
      </w:r>
      <w:proofErr w:type="gramStart"/>
      <w:r>
        <w:t>actually a</w:t>
      </w:r>
      <w:proofErr w:type="gramEnd"/>
      <w:r>
        <w:t xml:space="preserve"> </w:t>
      </w:r>
      <w:proofErr w:type="spellStart"/>
      <w:r>
        <w:t>javascript</w:t>
      </w:r>
      <w:proofErr w:type="spellEnd"/>
      <w:r>
        <w:t xml:space="preserve"> wrapper located here:</w:t>
      </w:r>
    </w:p>
    <w:p w14:paraId="674A810A" w14:textId="592A2006" w:rsidR="00000B18" w:rsidRDefault="00000B18" w:rsidP="00157B1E">
      <w:hyperlink r:id="rId33" w:history="1">
        <w:r w:rsidRPr="00E02B82">
          <w:rPr>
            <w:rStyle w:val="Hyperlink"/>
          </w:rPr>
          <w:t>https://github.com/AdityaSavara/JSONGrapherExamples/blob/main/ExampleSimulators/https_simulator_link.js</w:t>
        </w:r>
      </w:hyperlink>
      <w:r>
        <w:t xml:space="preserve"> </w:t>
      </w:r>
    </w:p>
    <w:p w14:paraId="721814E6" w14:textId="77777777" w:rsidR="00D00A63" w:rsidRDefault="00D00A63" w:rsidP="00157B1E"/>
    <w:p w14:paraId="3FA601F9" w14:textId="77777777" w:rsidR="001946A0" w:rsidRDefault="00DB5230" w:rsidP="001946A0">
      <w:r>
        <w:t xml:space="preserve">For the convenience of anyone who will be making </w:t>
      </w:r>
      <w:r>
        <w:t>https calls for simulations</w:t>
      </w:r>
      <w:r>
        <w:t xml:space="preserve">, there is also a standalone html file for testing </w:t>
      </w:r>
      <w:r>
        <w:t>the https calls to</w:t>
      </w:r>
      <w:r>
        <w:t xml:space="preserve"> functions. Opening the tester will be </w:t>
      </w:r>
      <w:proofErr w:type="spellStart"/>
      <w:r>
        <w:t>self explanatory</w:t>
      </w:r>
      <w:proofErr w:type="spellEnd"/>
      <w:r>
        <w:t xml:space="preserve"> for most developers, but we also include a README on how to use the testing file.</w:t>
      </w:r>
      <w:r w:rsidR="001946A0">
        <w:t xml:space="preserve"> </w:t>
      </w:r>
      <w:hyperlink r:id="rId34" w:history="1">
        <w:r w:rsidR="001946A0" w:rsidRPr="00E02B82">
          <w:rPr>
            <w:rStyle w:val="Hyperlink"/>
          </w:rPr>
          <w:t>https://github.com/AdityaSavara/JSONGrapherExamples/tree/main/ModelSimulationTesters</w:t>
        </w:r>
      </w:hyperlink>
      <w:r w:rsidR="001946A0">
        <w:t xml:space="preserve"> </w:t>
      </w:r>
    </w:p>
    <w:p w14:paraId="25B75A70" w14:textId="3BA9764F" w:rsidR="006E5919" w:rsidRDefault="006E5919" w:rsidP="001946A0">
      <w:r>
        <w:t xml:space="preserve">You can also open </w:t>
      </w:r>
      <w:proofErr w:type="gramStart"/>
      <w:r w:rsidR="004D2324">
        <w:t>tester</w:t>
      </w:r>
      <w:proofErr w:type="gramEnd"/>
      <w:r>
        <w:t xml:space="preserve"> by clicking here:</w:t>
      </w:r>
    </w:p>
    <w:p w14:paraId="18146E65" w14:textId="76582E97" w:rsidR="006E5919" w:rsidRDefault="007A4330" w:rsidP="006E5919">
      <w:hyperlink r:id="rId35" w:history="1">
        <w:r w:rsidRPr="00E02B82">
          <w:rPr>
            <w:rStyle w:val="Hyperlink"/>
          </w:rPr>
          <w:t>https://adityasavara.github.io/JSONGrapher/other_html/ModelSimulationTesters/httpsCall_tester.html</w:t>
        </w:r>
      </w:hyperlink>
      <w:r w:rsidR="006E5919">
        <w:t xml:space="preserve"> </w:t>
      </w:r>
    </w:p>
    <w:p w14:paraId="28498274" w14:textId="5EA682E0" w:rsidR="00DB5230" w:rsidRDefault="00DB5230" w:rsidP="00157B1E"/>
    <w:p w14:paraId="60A24BDC" w14:textId="77777777" w:rsidR="00DB5230" w:rsidRDefault="00DB5230" w:rsidP="00157B1E"/>
    <w:p w14:paraId="6E79CEF0" w14:textId="674BEC14" w:rsidR="00F6400F" w:rsidRDefault="00F6400F" w:rsidP="00F6400F">
      <w:pPr>
        <w:pStyle w:val="Heading1"/>
      </w:pPr>
      <w:bookmarkStart w:id="23" w:name="_Toc195876927"/>
      <w:r>
        <w:t>2</w:t>
      </w:r>
      <w:r w:rsidRPr="008D7C97">
        <w:t xml:space="preserve">. </w:t>
      </w:r>
      <w:r>
        <w:t>Python Simulation Calls</w:t>
      </w:r>
      <w:r w:rsidR="000D535E">
        <w:t xml:space="preserve"> (</w:t>
      </w:r>
      <w:proofErr w:type="gramStart"/>
      <w:r w:rsidR="000D535E">
        <w:t>run</w:t>
      </w:r>
      <w:proofErr w:type="gramEnd"/>
      <w:r w:rsidR="000D535E">
        <w:t xml:space="preserve"> on your</w:t>
      </w:r>
      <w:r w:rsidR="00875122">
        <w:t xml:space="preserve"> own</w:t>
      </w:r>
      <w:r w:rsidR="000D535E">
        <w:t xml:space="preserve"> computer)</w:t>
      </w:r>
      <w:bookmarkEnd w:id="23"/>
    </w:p>
    <w:p w14:paraId="0D0C81DE" w14:textId="147C0C14" w:rsidR="000D535E" w:rsidRDefault="000D535E" w:rsidP="000D535E">
      <w:r>
        <w:t>Python simulations can be r</w:t>
      </w:r>
      <w:r w:rsidR="00875122">
        <w:t>un on your own computer (or server)</w:t>
      </w:r>
      <w:r w:rsidR="00062F7E">
        <w:t>.</w:t>
      </w:r>
    </w:p>
    <w:p w14:paraId="3BC92696" w14:textId="77777777" w:rsidR="00EF015A" w:rsidRDefault="00EF015A" w:rsidP="000D535E"/>
    <w:p w14:paraId="655EC01A" w14:textId="0FFF4843" w:rsidR="00062F7E" w:rsidRDefault="000766BF" w:rsidP="000D535E">
      <w:r>
        <w:t>To</w:t>
      </w:r>
      <w:r w:rsidR="004945D8">
        <w:t xml:space="preserve"> enable </w:t>
      </w:r>
      <w:proofErr w:type="spellStart"/>
      <w:r w:rsidR="004945D8">
        <w:t>JSONGrapher</w:t>
      </w:r>
      <w:proofErr w:type="spellEnd"/>
      <w:r w:rsidR="004945D8">
        <w:t xml:space="preserve"> to safely</w:t>
      </w:r>
      <w:r>
        <w:t xml:space="preserve"> </w:t>
      </w:r>
      <w:r w:rsidR="009A6751">
        <w:t xml:space="preserve">make a call to </w:t>
      </w:r>
      <w:r>
        <w:t>run a python simulation on your own computer</w:t>
      </w:r>
      <w:r w:rsidR="00EE0B03">
        <w:t xml:space="preserve"> for on-the-fly data, we utilize</w:t>
      </w:r>
      <w:r w:rsidR="00180458">
        <w:t xml:space="preserve"> python flask in conjunction with</w:t>
      </w:r>
      <w:r w:rsidR="00EE0B03">
        <w:t xml:space="preserve"> the service </w:t>
      </w:r>
      <w:proofErr w:type="spellStart"/>
      <w:r w:rsidR="00EE0B03">
        <w:t>pinggy</w:t>
      </w:r>
      <w:proofErr w:type="spellEnd"/>
      <w:r w:rsidR="00082FB2">
        <w:t xml:space="preserve">. Pinggy </w:t>
      </w:r>
      <w:r w:rsidR="00EE0B03">
        <w:t xml:space="preserve">enables </w:t>
      </w:r>
      <w:proofErr w:type="gramStart"/>
      <w:r w:rsidR="00EE0B03">
        <w:t>an</w:t>
      </w:r>
      <w:proofErr w:type="gramEnd"/>
      <w:r w:rsidR="00EE0B03">
        <w:t xml:space="preserve"> ssh based http call, </w:t>
      </w:r>
      <w:r w:rsidR="00D530E5">
        <w:t xml:space="preserve">and services </w:t>
      </w:r>
      <w:proofErr w:type="gramStart"/>
      <w:r w:rsidR="009D655E">
        <w:t>similar to</w:t>
      </w:r>
      <w:proofErr w:type="gramEnd"/>
      <w:r w:rsidR="009D655E">
        <w:t xml:space="preserve"> </w:t>
      </w:r>
      <w:proofErr w:type="spellStart"/>
      <w:r w:rsidR="009D655E">
        <w:t>pinggy</w:t>
      </w:r>
      <w:proofErr w:type="spellEnd"/>
      <w:r w:rsidR="009D655E">
        <w:t xml:space="preserve"> </w:t>
      </w:r>
      <w:r w:rsidR="00D530E5">
        <w:t>can also</w:t>
      </w:r>
      <w:r w:rsidR="00EE0B03">
        <w:t xml:space="preserve"> work</w:t>
      </w:r>
      <w:r w:rsidR="00082FB2">
        <w:t xml:space="preserve">, but it’s easiest to use </w:t>
      </w:r>
      <w:proofErr w:type="spellStart"/>
      <w:r w:rsidR="00082FB2">
        <w:t>pinggy</w:t>
      </w:r>
      <w:proofErr w:type="spellEnd"/>
      <w:r w:rsidR="00082FB2">
        <w:t xml:space="preserve">. </w:t>
      </w:r>
    </w:p>
    <w:p w14:paraId="118C97DA" w14:textId="77777777" w:rsidR="00180458" w:rsidRDefault="00180458" w:rsidP="000D535E"/>
    <w:p w14:paraId="2993D36E" w14:textId="68768EDD" w:rsidR="00E964E0" w:rsidRDefault="00E964E0" w:rsidP="00E964E0">
      <w:r>
        <w:t>Below, we’ll give the basic conceptual steps, then go through running an example, then describe the key details to making your own.</w:t>
      </w:r>
    </w:p>
    <w:p w14:paraId="5483F2AC" w14:textId="77777777" w:rsidR="00405C00" w:rsidRDefault="00405C00" w:rsidP="00E964E0"/>
    <w:p w14:paraId="03A1A0CF" w14:textId="2B943DD5" w:rsidR="00405C00" w:rsidRPr="00405C00" w:rsidRDefault="00405C00" w:rsidP="00FF4B9E">
      <w:pPr>
        <w:pStyle w:val="Heading2"/>
      </w:pPr>
      <w:bookmarkStart w:id="24" w:name="_Toc195876928"/>
      <w:r>
        <w:t>Basic Conceptual Steps</w:t>
      </w:r>
      <w:bookmarkEnd w:id="24"/>
    </w:p>
    <w:p w14:paraId="36FB2352" w14:textId="4B07B9AB" w:rsidR="00405C00" w:rsidRDefault="00405C00" w:rsidP="00405C00">
      <w:r>
        <w:t>The</w:t>
      </w:r>
      <w:r>
        <w:t xml:space="preserve"> basic conceptual steps are as follows.</w:t>
      </w:r>
    </w:p>
    <w:p w14:paraId="550B5F67" w14:textId="2EDADA92" w:rsidR="00405C00" w:rsidRDefault="00405C00" w:rsidP="00405C00">
      <w:pPr>
        <w:pStyle w:val="ListParagraph"/>
        <w:numPr>
          <w:ilvl w:val="0"/>
          <w:numId w:val="11"/>
        </w:numPr>
      </w:pPr>
      <w:r>
        <w:t>Start python flask</w:t>
      </w:r>
    </w:p>
    <w:p w14:paraId="20774DB0" w14:textId="6FCFCDF2" w:rsidR="00405C00" w:rsidRDefault="00405C00" w:rsidP="00405C00">
      <w:pPr>
        <w:pStyle w:val="ListParagraph"/>
        <w:numPr>
          <w:ilvl w:val="0"/>
          <w:numId w:val="11"/>
        </w:numPr>
      </w:pPr>
      <w:r>
        <w:t xml:space="preserve">Make an https call ink (we will use a service named </w:t>
      </w:r>
      <w:proofErr w:type="spellStart"/>
      <w:r>
        <w:t>pinggy</w:t>
      </w:r>
      <w:proofErr w:type="spellEnd"/>
      <w:r>
        <w:t>)</w:t>
      </w:r>
    </w:p>
    <w:p w14:paraId="6F430B19" w14:textId="466DAC2C" w:rsidR="00405C00" w:rsidRDefault="00405C00" w:rsidP="00405C00">
      <w:pPr>
        <w:pStyle w:val="ListParagraph"/>
        <w:numPr>
          <w:ilvl w:val="0"/>
          <w:numId w:val="11"/>
        </w:numPr>
      </w:pPr>
      <w:r>
        <w:t xml:space="preserve">Drop the appropriate file into </w:t>
      </w:r>
      <w:proofErr w:type="spellStart"/>
      <w:r>
        <w:t>JSONGrapher</w:t>
      </w:r>
      <w:proofErr w:type="spellEnd"/>
      <w:r>
        <w:t xml:space="preserve"> to initialize</w:t>
      </w:r>
    </w:p>
    <w:p w14:paraId="08E2D61E" w14:textId="2E80A999" w:rsidR="00405C00" w:rsidRDefault="00405C00" w:rsidP="00405C00">
      <w:pPr>
        <w:pStyle w:val="ListParagraph"/>
        <w:numPr>
          <w:ilvl w:val="0"/>
          <w:numId w:val="11"/>
        </w:numPr>
      </w:pPr>
      <w:r>
        <w:t>Drop the appropriate file in</w:t>
      </w:r>
      <w:r>
        <w:t>to</w:t>
      </w:r>
      <w:r>
        <w:t xml:space="preserve"> </w:t>
      </w:r>
      <w:proofErr w:type="spellStart"/>
      <w:r>
        <w:t>JSONGrapher</w:t>
      </w:r>
      <w:proofErr w:type="spellEnd"/>
      <w:r>
        <w:t xml:space="preserve"> </w:t>
      </w:r>
      <w:r>
        <w:t>again to plot.</w:t>
      </w:r>
    </w:p>
    <w:p w14:paraId="72759403" w14:textId="77777777" w:rsidR="00405C00" w:rsidRDefault="00405C00" w:rsidP="00405C00">
      <w:pPr>
        <w:pStyle w:val="ListParagraph"/>
      </w:pPr>
    </w:p>
    <w:p w14:paraId="0B041736" w14:textId="24167748" w:rsidR="00405C00" w:rsidRDefault="00405C00" w:rsidP="00E964E0">
      <w:r>
        <w:t>The initialization step is only needed the first time</w:t>
      </w:r>
      <w:r w:rsidR="00FF4B9E">
        <w:t xml:space="preserve"> for any given plot</w:t>
      </w:r>
      <w:r>
        <w:t xml:space="preserve">. </w:t>
      </w:r>
      <w:r w:rsidR="00FF4B9E">
        <w:t xml:space="preserve">Dragging further files for </w:t>
      </w:r>
      <w:r>
        <w:t>simulated or non-simulated data</w:t>
      </w:r>
      <w:r w:rsidR="00FF4B9E">
        <w:t xml:space="preserve"> will get plotted without delay.</w:t>
      </w:r>
    </w:p>
    <w:p w14:paraId="6B5848F5" w14:textId="77777777" w:rsidR="00405C00" w:rsidRDefault="00405C00" w:rsidP="00E964E0"/>
    <w:p w14:paraId="270B0573" w14:textId="41D9AC75" w:rsidR="0087031C" w:rsidRDefault="0087031C" w:rsidP="0087031C">
      <w:pPr>
        <w:pStyle w:val="Heading2"/>
      </w:pPr>
      <w:bookmarkStart w:id="25" w:name="_Toc195876929"/>
      <w:r>
        <w:t>Demonstration</w:t>
      </w:r>
      <w:r w:rsidR="0074439F">
        <w:t xml:space="preserve"> (will require two </w:t>
      </w:r>
      <w:r w:rsidR="00E00E67">
        <w:t xml:space="preserve">separate </w:t>
      </w:r>
      <w:r w:rsidR="0074439F">
        <w:t>command prompt</w:t>
      </w:r>
      <w:r w:rsidR="00E00E67">
        <w:t>s</w:t>
      </w:r>
      <w:r w:rsidR="0074439F">
        <w:t>).</w:t>
      </w:r>
      <w:bookmarkEnd w:id="25"/>
    </w:p>
    <w:p w14:paraId="2C69202A" w14:textId="3FF8FA1E" w:rsidR="005331CB" w:rsidRPr="0023152E" w:rsidRDefault="005331CB" w:rsidP="005331CB">
      <w:pPr>
        <w:pStyle w:val="ListParagraph"/>
        <w:numPr>
          <w:ilvl w:val="0"/>
          <w:numId w:val="9"/>
        </w:numPr>
      </w:pPr>
      <w:r>
        <w:t>C</w:t>
      </w:r>
      <w:r>
        <w:t xml:space="preserve">reate a python environment, </w:t>
      </w:r>
      <w:r w:rsidRPr="007F4A74">
        <w:t>pip install flask</w:t>
      </w:r>
      <w:r>
        <w:t xml:space="preserve">, pip install </w:t>
      </w:r>
      <w:proofErr w:type="spellStart"/>
      <w:r>
        <w:t>flask_cors</w:t>
      </w:r>
      <w:proofErr w:type="spellEnd"/>
      <w:r>
        <w:t>.</w:t>
      </w:r>
    </w:p>
    <w:p w14:paraId="71E7DF06" w14:textId="6537EBC1" w:rsidR="005331CB" w:rsidRDefault="005331CB" w:rsidP="005331CB">
      <w:pPr>
        <w:pStyle w:val="ListParagraph"/>
        <w:numPr>
          <w:ilvl w:val="0"/>
          <w:numId w:val="9"/>
        </w:numPr>
      </w:pPr>
      <w:r>
        <w:t>Download the</w:t>
      </w:r>
      <w:r>
        <w:t xml:space="preserve"> </w:t>
      </w:r>
      <w:proofErr w:type="spellStart"/>
      <w:r>
        <w:t>JSONGrapher</w:t>
      </w:r>
      <w:proofErr w:type="spellEnd"/>
      <w:r>
        <w:t xml:space="preserve"> examples repository zip: </w:t>
      </w:r>
      <w:hyperlink r:id="rId36" w:history="1">
        <w:r w:rsidRPr="00E02B82">
          <w:rPr>
            <w:rStyle w:val="Hyperlink"/>
          </w:rPr>
          <w:t>https://github.com/AdityaSavara/JSONGrapherExamples/archive/refs/heads/main.zip</w:t>
        </w:r>
      </w:hyperlink>
    </w:p>
    <w:p w14:paraId="0F54684D" w14:textId="77777777" w:rsidR="005331CB" w:rsidRDefault="005331CB" w:rsidP="005331CB">
      <w:pPr>
        <w:pStyle w:val="ListParagraph"/>
        <w:numPr>
          <w:ilvl w:val="0"/>
          <w:numId w:val="9"/>
        </w:numPr>
      </w:pPr>
      <w:r>
        <w:t xml:space="preserve">Copy the </w:t>
      </w:r>
      <w:proofErr w:type="spellStart"/>
      <w:r>
        <w:t>ModelSimulatorPytho</w:t>
      </w:r>
      <w:r>
        <w:t>n</w:t>
      </w:r>
      <w:proofErr w:type="spellEnd"/>
      <w:r>
        <w:t xml:space="preserve"> di</w:t>
      </w:r>
      <w:r>
        <w:t>rectory</w:t>
      </w:r>
      <w:r>
        <w:t xml:space="preserve"> out of that zip </w:t>
      </w:r>
      <w:proofErr w:type="gramStart"/>
      <w:r>
        <w:t>file, and</w:t>
      </w:r>
      <w:proofErr w:type="gramEnd"/>
      <w:r>
        <w:t xml:space="preserve"> put it where you will be running your python from.</w:t>
      </w:r>
    </w:p>
    <w:p w14:paraId="6C1C0FE8" w14:textId="31C4A05A" w:rsidR="005331CB" w:rsidRDefault="005331CB" w:rsidP="005331CB">
      <w:pPr>
        <w:pStyle w:val="ListParagraph"/>
        <w:numPr>
          <w:ilvl w:val="1"/>
          <w:numId w:val="9"/>
        </w:numPr>
      </w:pPr>
      <w:r>
        <w:t>When you are making your own applications, y</w:t>
      </w:r>
      <w:r>
        <w:t>ou will</w:t>
      </w:r>
      <w:r>
        <w:t xml:space="preserve"> likely make </w:t>
      </w:r>
      <w:r>
        <w:t xml:space="preserve">a separate copy of this folder for each place you want to run simulations from. </w:t>
      </w:r>
      <w:r>
        <w:t>(</w:t>
      </w:r>
      <w:proofErr w:type="gramStart"/>
      <w:r>
        <w:t>otherwise</w:t>
      </w:r>
      <w:proofErr w:type="gramEnd"/>
      <w:r>
        <w:t xml:space="preserve"> it will get cluttered)</w:t>
      </w:r>
    </w:p>
    <w:p w14:paraId="1C4960D7" w14:textId="77777777" w:rsidR="00945FB7" w:rsidRDefault="006F15AB" w:rsidP="00E964E0">
      <w:pPr>
        <w:pStyle w:val="ListParagraph"/>
        <w:numPr>
          <w:ilvl w:val="0"/>
          <w:numId w:val="9"/>
        </w:numPr>
      </w:pPr>
      <w:r>
        <w:t>Start flask by</w:t>
      </w:r>
      <w:r w:rsidR="00945FB7">
        <w:t xml:space="preserve"> opening a command prompt</w:t>
      </w:r>
      <w:r>
        <w:t xml:space="preserve"> running</w:t>
      </w:r>
      <w:r w:rsidR="00945FB7">
        <w:t>:</w:t>
      </w:r>
    </w:p>
    <w:p w14:paraId="297F9CC4" w14:textId="2BD3650B" w:rsidR="00E964E0" w:rsidRDefault="006F15AB" w:rsidP="00945FB7">
      <w:pPr>
        <w:pStyle w:val="ListParagraph"/>
        <w:ind w:left="1440"/>
      </w:pPr>
      <w:r>
        <w:t>python flask_connector.py</w:t>
      </w:r>
    </w:p>
    <w:p w14:paraId="1829227D" w14:textId="69447654" w:rsidR="006F15AB" w:rsidRDefault="000C233A" w:rsidP="00E964E0">
      <w:pPr>
        <w:pStyle w:val="ListParagraph"/>
        <w:numPr>
          <w:ilvl w:val="0"/>
          <w:numId w:val="9"/>
        </w:numPr>
      </w:pPr>
      <w:r>
        <w:t xml:space="preserve">Create a </w:t>
      </w:r>
      <w:proofErr w:type="spellStart"/>
      <w:r>
        <w:t>pinggy</w:t>
      </w:r>
      <w:proofErr w:type="spellEnd"/>
      <w:r>
        <w:t xml:space="preserve"> link</w:t>
      </w:r>
      <w:r w:rsidR="00F50BE8">
        <w:t xml:space="preserve"> </w:t>
      </w:r>
      <w:r w:rsidR="00945FB7">
        <w:t xml:space="preserve">by opening a separate command prompt and running the below command. Keep the command </w:t>
      </w:r>
      <w:r w:rsidR="00F50BE8">
        <w:t>as written below, including retaining “adityasavara.github.io</w:t>
      </w:r>
      <w:r w:rsidR="00945FB7">
        <w:t>”.</w:t>
      </w:r>
      <w:r w:rsidR="00C95FC0">
        <w:t xml:space="preserve"> See further instructions below the command.</w:t>
      </w:r>
    </w:p>
    <w:p w14:paraId="6A3E3B2C" w14:textId="1DC3D994" w:rsidR="0074439F" w:rsidRDefault="000C233A" w:rsidP="00945FB7">
      <w:pPr>
        <w:pStyle w:val="ListParagraph"/>
        <w:ind w:left="1440"/>
      </w:pPr>
      <w:r>
        <w:lastRenderedPageBreak/>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7D25A785" w14:textId="77777777" w:rsidR="00C95FC0" w:rsidRDefault="00C95FC0" w:rsidP="00945FB7">
      <w:pPr>
        <w:pStyle w:val="ListParagraph"/>
        <w:ind w:left="1440"/>
      </w:pPr>
    </w:p>
    <w:p w14:paraId="7FF8E410" w14:textId="4CA6D71B" w:rsidR="00C95FC0" w:rsidRDefault="00C95FC0" w:rsidP="00945FB7">
      <w:pPr>
        <w:pStyle w:val="ListParagraph"/>
        <w:ind w:left="1440"/>
      </w:pPr>
      <w:r>
        <w:t>You will be asked for a password. Press “Enter” on your keyboard without entering any password. Any https link will appear in the terminal. Highlight this link and copy it. (</w:t>
      </w:r>
      <w:proofErr w:type="gramStart"/>
      <w:r>
        <w:t>Or,</w:t>
      </w:r>
      <w:proofErr w:type="gramEnd"/>
      <w:r>
        <w:t xml:space="preserve"> </w:t>
      </w:r>
      <w:proofErr w:type="spellStart"/>
      <w:r>
        <w:t>ctrl+click</w:t>
      </w:r>
      <w:proofErr w:type="spellEnd"/>
      <w:r>
        <w:t xml:space="preserve"> on the link and then copy the link from the browser address). You will need this link for the next step.</w:t>
      </w:r>
    </w:p>
    <w:p w14:paraId="3FCBC693" w14:textId="77777777" w:rsidR="0074439F" w:rsidRDefault="0074439F" w:rsidP="00F50BE8">
      <w:pPr>
        <w:pStyle w:val="ListParagraph"/>
        <w:numPr>
          <w:ilvl w:val="0"/>
          <w:numId w:val="9"/>
        </w:numPr>
      </w:pPr>
      <w:r>
        <w:t xml:space="preserve">Open the </w:t>
      </w:r>
      <w:r>
        <w:t xml:space="preserve">file of </w:t>
      </w:r>
      <w:r w:rsidRPr="00F50BE8">
        <w:t>https_343_</w:t>
      </w:r>
      <w:proofErr w:type="gramStart"/>
      <w:r w:rsidRPr="00F50BE8">
        <w:t>equilibrium.json</w:t>
      </w:r>
      <w:proofErr w:type="gramEnd"/>
      <w:r>
        <w:t xml:space="preserve"> in</w:t>
      </w:r>
      <w:r>
        <w:t xml:space="preserve">side of </w:t>
      </w:r>
      <w:r w:rsidRPr="0074439F">
        <w:t>\</w:t>
      </w:r>
      <w:proofErr w:type="spellStart"/>
      <w:r w:rsidRPr="0074439F">
        <w:t>JSONGrapherExamples</w:t>
      </w:r>
      <w:proofErr w:type="spellEnd"/>
      <w:r w:rsidRPr="0074439F">
        <w:t>\</w:t>
      </w:r>
      <w:proofErr w:type="spellStart"/>
      <w:r w:rsidRPr="0074439F">
        <w:t>ModelSimulatorPython</w:t>
      </w:r>
      <w:proofErr w:type="spellEnd"/>
      <w:r w:rsidRPr="0074439F">
        <w:t>\</w:t>
      </w:r>
      <w:proofErr w:type="spellStart"/>
      <w:r w:rsidRPr="0074439F">
        <w:t>python_models</w:t>
      </w:r>
      <w:proofErr w:type="spellEnd"/>
      <w:r w:rsidRPr="0074439F">
        <w:t xml:space="preserve"> </w:t>
      </w:r>
      <w:r>
        <w:t xml:space="preserve"> </w:t>
      </w:r>
    </w:p>
    <w:p w14:paraId="4583F531" w14:textId="66E601EB" w:rsidR="0074439F" w:rsidRDefault="00C95FC0" w:rsidP="00264794">
      <w:pPr>
        <w:pStyle w:val="ListParagraph"/>
      </w:pPr>
      <w:r>
        <w:t xml:space="preserve">Paste the https link you copied into </w:t>
      </w:r>
      <w:r w:rsidR="00264794">
        <w:t>the field “</w:t>
      </w:r>
      <w:proofErr w:type="spellStart"/>
      <w:r w:rsidR="00264794" w:rsidRPr="00264794">
        <w:t>httpsCallLink</w:t>
      </w:r>
      <w:proofErr w:type="spellEnd"/>
      <w:r w:rsidR="00264794">
        <w:t>”</w:t>
      </w:r>
    </w:p>
    <w:p w14:paraId="22C1CD29" w14:textId="02F3294C" w:rsidR="00F50BE8" w:rsidRDefault="00F50BE8" w:rsidP="00F50BE8">
      <w:pPr>
        <w:pStyle w:val="ListParagraph"/>
        <w:numPr>
          <w:ilvl w:val="0"/>
          <w:numId w:val="9"/>
        </w:numPr>
      </w:pPr>
      <w:r>
        <w:t xml:space="preserve">Drag the example file of </w:t>
      </w:r>
      <w:r w:rsidRPr="00F50BE8">
        <w:t>https_343_</w:t>
      </w:r>
      <w:proofErr w:type="gramStart"/>
      <w:r w:rsidRPr="00F50BE8">
        <w:t>equilibrium.json</w:t>
      </w:r>
      <w:proofErr w:type="gramEnd"/>
      <w:r>
        <w:t xml:space="preserve"> into </w:t>
      </w:r>
      <w:proofErr w:type="spellStart"/>
      <w:r>
        <w:t>JSONGrapher</w:t>
      </w:r>
      <w:proofErr w:type="spellEnd"/>
      <w:r>
        <w:t xml:space="preserve"> </w:t>
      </w:r>
    </w:p>
    <w:p w14:paraId="42B3931B" w14:textId="77777777" w:rsidR="00F50BE8" w:rsidRDefault="00F50BE8" w:rsidP="00F50BE8"/>
    <w:p w14:paraId="16030C51" w14:textId="1CBD7B8B" w:rsidR="00595AC5" w:rsidRDefault="00F50BE8" w:rsidP="000C4C2A">
      <w:r>
        <w:t xml:space="preserve">The above steps should work! </w:t>
      </w:r>
      <w:r w:rsidR="000C1520">
        <w:t xml:space="preserve">If they don’t work, try replacing the last step with opening </w:t>
      </w:r>
    </w:p>
    <w:p w14:paraId="23853B03" w14:textId="79F40237" w:rsidR="00D945CE" w:rsidRDefault="00D945CE" w:rsidP="00D945CE">
      <w:hyperlink r:id="rId37" w:history="1">
        <w:r w:rsidRPr="00E02B82">
          <w:rPr>
            <w:rStyle w:val="Hyperlink"/>
          </w:rPr>
          <w:t>https://adityasavara.github.io/JSONGrapher/other_html/ModelSimulationTesters/httpsCall_tester.html</w:t>
        </w:r>
      </w:hyperlink>
    </w:p>
    <w:p w14:paraId="2CC84DA3" w14:textId="62BFD39A" w:rsidR="00264794" w:rsidRDefault="00264794" w:rsidP="00F50BE8">
      <w:r>
        <w:t xml:space="preserve">You can then paste your </w:t>
      </w:r>
      <w:proofErr w:type="spellStart"/>
      <w:r>
        <w:t>pinggy</w:t>
      </w:r>
      <w:proofErr w:type="spellEnd"/>
      <w:r>
        <w:t xml:space="preserve"> link in there </w:t>
      </w:r>
      <w:r w:rsidR="00204275">
        <w:t xml:space="preserve">(and upload </w:t>
      </w:r>
      <w:r w:rsidR="00204275" w:rsidRPr="00F50BE8">
        <w:t>https_343_</w:t>
      </w:r>
      <w:proofErr w:type="gramStart"/>
      <w:r w:rsidR="00204275" w:rsidRPr="00F50BE8">
        <w:t>equilibrium.json</w:t>
      </w:r>
      <w:proofErr w:type="gramEnd"/>
      <w:r w:rsidR="00204275">
        <w:t xml:space="preserve">) </w:t>
      </w:r>
      <w:r>
        <w:t xml:space="preserve">and try to do </w:t>
      </w:r>
      <w:r w:rsidR="00116857">
        <w:t>a</w:t>
      </w:r>
      <w:r>
        <w:t xml:space="preserve"> test of the </w:t>
      </w:r>
      <w:r w:rsidR="008E768E">
        <w:t xml:space="preserve">python </w:t>
      </w:r>
      <w:r w:rsidR="00657D6B">
        <w:t>flask simulation</w:t>
      </w:r>
      <w:r w:rsidR="008B5D2F">
        <w:t xml:space="preserve"> call</w:t>
      </w:r>
      <w:r w:rsidR="008C2ADF">
        <w:t xml:space="preserve"> directly, without </w:t>
      </w:r>
      <w:proofErr w:type="spellStart"/>
      <w:r w:rsidR="008C2ADF">
        <w:t>JSONGrapher</w:t>
      </w:r>
      <w:proofErr w:type="spellEnd"/>
      <w:r w:rsidR="008B5D2F">
        <w:t>.</w:t>
      </w:r>
      <w:r w:rsidR="00377D8F">
        <w:t xml:space="preserve"> </w:t>
      </w:r>
      <w:r w:rsidR="00376FE4">
        <w:t>It can help give some clues about the problem.</w:t>
      </w:r>
    </w:p>
    <w:p w14:paraId="4656CC69" w14:textId="77777777" w:rsidR="008B5D2F" w:rsidRDefault="008B5D2F" w:rsidP="00F50BE8"/>
    <w:p w14:paraId="335B5A67" w14:textId="77777777" w:rsidR="008B5D2F" w:rsidRDefault="008B5D2F" w:rsidP="00F50BE8"/>
    <w:p w14:paraId="78A40C07" w14:textId="7EB16678" w:rsidR="007547F8" w:rsidRDefault="007547F8" w:rsidP="007547F8">
      <w:pPr>
        <w:pStyle w:val="Heading2"/>
      </w:pPr>
      <w:bookmarkStart w:id="26" w:name="_Toc195876930"/>
      <w:r>
        <w:t xml:space="preserve">Key Details </w:t>
      </w:r>
      <w:proofErr w:type="gramStart"/>
      <w:r>
        <w:t>To</w:t>
      </w:r>
      <w:proofErr w:type="gramEnd"/>
      <w:r>
        <w:t xml:space="preserve"> Making Your Own</w:t>
      </w:r>
      <w:bookmarkEnd w:id="26"/>
      <w:r>
        <w:t xml:space="preserve"> </w:t>
      </w:r>
    </w:p>
    <w:p w14:paraId="24B21784" w14:textId="17BD4CE0" w:rsidR="00F50BE8" w:rsidRDefault="007547F8" w:rsidP="00F50BE8">
      <w:r>
        <w:t xml:space="preserve">Making your own python simulation call functionality is best </w:t>
      </w:r>
      <w:proofErr w:type="gramStart"/>
      <w:r>
        <w:t>performed in</w:t>
      </w:r>
      <w:proofErr w:type="gramEnd"/>
      <w:r>
        <w:t xml:space="preserve"> </w:t>
      </w:r>
      <w:r w:rsidR="008B48D4">
        <w:t xml:space="preserve">with local testing. </w:t>
      </w:r>
    </w:p>
    <w:p w14:paraId="41CEDA52" w14:textId="77777777" w:rsidR="007547F8" w:rsidRDefault="007547F8" w:rsidP="00F50BE8"/>
    <w:p w14:paraId="0797A5BA" w14:textId="77777777" w:rsidR="008C47C5" w:rsidRPr="0023152E" w:rsidRDefault="008C47C5" w:rsidP="008C47C5">
      <w:pPr>
        <w:pStyle w:val="ListParagraph"/>
        <w:numPr>
          <w:ilvl w:val="0"/>
          <w:numId w:val="14"/>
        </w:numPr>
      </w:pPr>
      <w:r>
        <w:t xml:space="preserve">Create a python environment, </w:t>
      </w:r>
      <w:r w:rsidRPr="007F4A74">
        <w:t>pip install flask</w:t>
      </w:r>
      <w:r>
        <w:t xml:space="preserve">, pip install </w:t>
      </w:r>
      <w:proofErr w:type="spellStart"/>
      <w:r>
        <w:t>flask_cors</w:t>
      </w:r>
      <w:proofErr w:type="spellEnd"/>
      <w:r>
        <w:t>.</w:t>
      </w:r>
    </w:p>
    <w:p w14:paraId="5FBD7C7A" w14:textId="77777777" w:rsidR="008C47C5" w:rsidRDefault="008C47C5" w:rsidP="008C47C5">
      <w:pPr>
        <w:pStyle w:val="ListParagraph"/>
        <w:numPr>
          <w:ilvl w:val="0"/>
          <w:numId w:val="14"/>
        </w:numPr>
      </w:pPr>
      <w:r>
        <w:t xml:space="preserve">Download the </w:t>
      </w:r>
      <w:proofErr w:type="spellStart"/>
      <w:r>
        <w:t>JSONGrapher</w:t>
      </w:r>
      <w:proofErr w:type="spellEnd"/>
      <w:r>
        <w:t xml:space="preserve"> examples repository zip: </w:t>
      </w:r>
      <w:hyperlink r:id="rId38" w:history="1">
        <w:r w:rsidRPr="00E02B82">
          <w:rPr>
            <w:rStyle w:val="Hyperlink"/>
          </w:rPr>
          <w:t>https://github.com/AdityaSavara/JSONGrapherExamples/archive/refs/heads/main.zip</w:t>
        </w:r>
      </w:hyperlink>
    </w:p>
    <w:p w14:paraId="035D3F19" w14:textId="77777777" w:rsidR="008C47C5" w:rsidRDefault="008C47C5" w:rsidP="008C47C5">
      <w:pPr>
        <w:pStyle w:val="ListParagraph"/>
        <w:numPr>
          <w:ilvl w:val="0"/>
          <w:numId w:val="14"/>
        </w:numPr>
      </w:pPr>
      <w:r>
        <w:t xml:space="preserve">Copy the </w:t>
      </w:r>
      <w:proofErr w:type="spellStart"/>
      <w:r>
        <w:t>ModelSimulatorPython</w:t>
      </w:r>
      <w:proofErr w:type="spellEnd"/>
      <w:r>
        <w:t xml:space="preserve"> directory out of that zip </w:t>
      </w:r>
      <w:proofErr w:type="gramStart"/>
      <w:r>
        <w:t>file, and</w:t>
      </w:r>
      <w:proofErr w:type="gramEnd"/>
      <w:r>
        <w:t xml:space="preserve"> put it where you will be running your python from.</w:t>
      </w:r>
    </w:p>
    <w:p w14:paraId="2B4A4F57" w14:textId="77777777" w:rsidR="008C47C5" w:rsidRDefault="008C47C5" w:rsidP="008C47C5">
      <w:pPr>
        <w:pStyle w:val="ListParagraph"/>
        <w:numPr>
          <w:ilvl w:val="1"/>
          <w:numId w:val="14"/>
        </w:numPr>
      </w:pPr>
      <w:r>
        <w:t>When you are making your own applications, you will likely make a separate copy of this folder for each place you want to run simulations from. (</w:t>
      </w:r>
      <w:proofErr w:type="gramStart"/>
      <w:r>
        <w:t>otherwise</w:t>
      </w:r>
      <w:proofErr w:type="gramEnd"/>
      <w:r>
        <w:t xml:space="preserve"> it will get cluttered)</w:t>
      </w:r>
    </w:p>
    <w:p w14:paraId="09CE262B" w14:textId="3C53CA03" w:rsidR="00AA4ADA" w:rsidRDefault="00AA4ADA" w:rsidP="00AA4ADA">
      <w:pPr>
        <w:pStyle w:val="ListParagraph"/>
        <w:numPr>
          <w:ilvl w:val="0"/>
          <w:numId w:val="14"/>
        </w:numPr>
      </w:pPr>
      <w:r>
        <w:t>Next, make your own python file with your own function (it can simply be a “wrapper” that calls a function from a more sophisticated module or package).</w:t>
      </w:r>
    </w:p>
    <w:p w14:paraId="4DD0332E" w14:textId="4E3D08C7" w:rsidR="00B37BF3" w:rsidRDefault="00B37BF3" w:rsidP="0081591C">
      <w:pPr>
        <w:pStyle w:val="ListParagraph"/>
        <w:numPr>
          <w:ilvl w:val="1"/>
          <w:numId w:val="14"/>
        </w:numPr>
      </w:pPr>
      <w:r>
        <w:t>See the example files for example inputs.</w:t>
      </w:r>
    </w:p>
    <w:p w14:paraId="665ECAF5" w14:textId="76705094" w:rsidR="00100FBC" w:rsidRDefault="00100FBC" w:rsidP="0081591C">
      <w:pPr>
        <w:pStyle w:val="ListParagraph"/>
        <w:numPr>
          <w:ilvl w:val="1"/>
          <w:numId w:val="14"/>
        </w:numPr>
      </w:pPr>
      <w:r>
        <w:t xml:space="preserve">You can call your function anything. </w:t>
      </w:r>
    </w:p>
    <w:p w14:paraId="413DC5E0" w14:textId="4855E8E2" w:rsidR="0081591C" w:rsidRDefault="00100FBC" w:rsidP="0081591C">
      <w:pPr>
        <w:pStyle w:val="ListParagraph"/>
        <w:numPr>
          <w:ilvl w:val="1"/>
          <w:numId w:val="14"/>
        </w:numPr>
      </w:pPr>
      <w:r>
        <w:t xml:space="preserve">The function should </w:t>
      </w:r>
      <w:proofErr w:type="gramStart"/>
      <w:r>
        <w:t>take</w:t>
      </w:r>
      <w:proofErr w:type="gramEnd"/>
      <w:r>
        <w:t xml:space="preserve"> in a single JSON-like dictionary as an </w:t>
      </w:r>
      <w:proofErr w:type="gramStart"/>
      <w:r>
        <w:t>argument, and</w:t>
      </w:r>
      <w:proofErr w:type="gramEnd"/>
      <w:r>
        <w:t xml:space="preserve"> </w:t>
      </w:r>
      <w:proofErr w:type="gramStart"/>
      <w:r>
        <w:t>return</w:t>
      </w:r>
      <w:proofErr w:type="gramEnd"/>
      <w:r>
        <w:t xml:space="preserve"> a single JSON-like dictionary as an argument.</w:t>
      </w:r>
    </w:p>
    <w:p w14:paraId="4A8359D7" w14:textId="083741C2" w:rsidR="00F668A7" w:rsidRDefault="00100FBC" w:rsidP="00F668A7">
      <w:pPr>
        <w:pStyle w:val="ListParagraph"/>
        <w:numPr>
          <w:ilvl w:val="2"/>
          <w:numId w:val="14"/>
        </w:numPr>
      </w:pPr>
      <w:r>
        <w:t xml:space="preserve">It is </w:t>
      </w:r>
      <w:proofErr w:type="gramStart"/>
      <w:r>
        <w:t>a best</w:t>
      </w:r>
      <w:proofErr w:type="gramEnd"/>
      <w:r>
        <w:t xml:space="preserve"> practice to do a </w:t>
      </w:r>
      <w:proofErr w:type="gramStart"/>
      <w:r>
        <w:t>back and forth</w:t>
      </w:r>
      <w:proofErr w:type="gramEnd"/>
      <w:r>
        <w:t xml:space="preserve"> conversion between JSON-like string and JSON-like dictionary to make sure your JSON will be valid for </w:t>
      </w:r>
      <w:proofErr w:type="spellStart"/>
      <w:r>
        <w:t>JSONGrapher</w:t>
      </w:r>
      <w:proofErr w:type="spellEnd"/>
      <w:r>
        <w:t>.</w:t>
      </w:r>
      <w:r w:rsidR="00F668A7">
        <w:t xml:space="preserve"> The example python model files do so.</w:t>
      </w:r>
    </w:p>
    <w:p w14:paraId="15BF1D69" w14:textId="7A1C4C6F" w:rsidR="004557DB" w:rsidRDefault="004557DB" w:rsidP="004557DB">
      <w:pPr>
        <w:pStyle w:val="ListParagraph"/>
        <w:numPr>
          <w:ilvl w:val="0"/>
          <w:numId w:val="14"/>
        </w:numPr>
      </w:pPr>
      <w:r>
        <w:t xml:space="preserve">Optional: </w:t>
      </w:r>
      <w:r w:rsidR="00B37BF3">
        <w:t>Test your function with hard-coded inputs</w:t>
      </w:r>
      <w:r w:rsidRPr="004557DB">
        <w:t xml:space="preserve"> </w:t>
      </w:r>
      <w:r>
        <w:t>See the “</w:t>
      </w:r>
      <w:proofErr w:type="gramStart"/>
      <w:r>
        <w:t>if..</w:t>
      </w:r>
      <w:proofErr w:type="gramEnd"/>
      <w:r>
        <w:t xml:space="preserve"> main” statements in the </w:t>
      </w:r>
      <w:hyperlink r:id="rId39"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60348CAC" w14:textId="5638FE28" w:rsidR="004557DB" w:rsidRDefault="004557DB" w:rsidP="000827C6">
      <w:pPr>
        <w:pStyle w:val="ListParagraph"/>
        <w:numPr>
          <w:ilvl w:val="0"/>
          <w:numId w:val="14"/>
        </w:numPr>
      </w:pPr>
      <w:r>
        <w:t xml:space="preserve">Next, create a </w:t>
      </w:r>
      <w:proofErr w:type="spellStart"/>
      <w:r>
        <w:t>JSONGrapher</w:t>
      </w:r>
      <w:proofErr w:type="spellEnd"/>
      <w:r>
        <w:t xml:space="preserve"> file and test with it. </w:t>
      </w:r>
      <w:r w:rsidR="000827C6">
        <w:t xml:space="preserve"> </w:t>
      </w:r>
      <w:r>
        <w:t>See the “</w:t>
      </w:r>
      <w:proofErr w:type="gramStart"/>
      <w:r>
        <w:t>if..</w:t>
      </w:r>
      <w:proofErr w:type="gramEnd"/>
      <w:r>
        <w:t xml:space="preserve"> main” statements in the </w:t>
      </w:r>
      <w:hyperlink r:id="rId40" w:history="1">
        <w:r w:rsidRPr="00361502">
          <w:rPr>
            <w:rStyle w:val="Hyperlink"/>
          </w:rPr>
          <w:t xml:space="preserve">example </w:t>
        </w:r>
        <w:r>
          <w:rPr>
            <w:rStyle w:val="Hyperlink"/>
          </w:rPr>
          <w:t xml:space="preserve">python </w:t>
        </w:r>
        <w:r w:rsidRPr="00361502">
          <w:rPr>
            <w:rStyle w:val="Hyperlink"/>
          </w:rPr>
          <w:t>file</w:t>
        </w:r>
      </w:hyperlink>
      <w:r>
        <w:t xml:space="preserve"> (click). </w:t>
      </w:r>
    </w:p>
    <w:p w14:paraId="1E498619" w14:textId="0A4F0528" w:rsidR="008A5E0C" w:rsidRDefault="008A5E0C" w:rsidP="000827C6">
      <w:pPr>
        <w:pStyle w:val="ListParagraph"/>
        <w:ind w:left="1440"/>
      </w:pPr>
    </w:p>
    <w:p w14:paraId="18711937" w14:textId="20D54843" w:rsidR="00051A7E" w:rsidRDefault="00E57613" w:rsidP="00051A7E">
      <w:pPr>
        <w:pStyle w:val="ListParagraph"/>
        <w:numPr>
          <w:ilvl w:val="0"/>
          <w:numId w:val="14"/>
        </w:numPr>
      </w:pPr>
      <w:r>
        <w:lastRenderedPageBreak/>
        <w:t xml:space="preserve">Come up with a second name for your function call, one that is suitable to put inside the </w:t>
      </w:r>
      <w:proofErr w:type="spellStart"/>
      <w:r>
        <w:t>JSONGrapher</w:t>
      </w:r>
      <w:proofErr w:type="spellEnd"/>
      <w:r>
        <w:t xml:space="preserve"> file. </w:t>
      </w:r>
      <w:r>
        <w:t>It is best to make your dictionary label different from the function’s actual name to help with debugging.</w:t>
      </w:r>
      <w:r w:rsidR="00051A7E">
        <w:t xml:space="preserve"> Do the following steps.</w:t>
      </w:r>
    </w:p>
    <w:p w14:paraId="514AA722" w14:textId="7845CB10" w:rsidR="00665A25" w:rsidRDefault="00E57613" w:rsidP="00051A7E">
      <w:pPr>
        <w:pStyle w:val="ListParagraph"/>
        <w:numPr>
          <w:ilvl w:val="1"/>
          <w:numId w:val="14"/>
        </w:numPr>
      </w:pPr>
      <w:r>
        <w:t xml:space="preserve">Go into </w:t>
      </w:r>
      <w:r w:rsidR="00665A25">
        <w:t xml:space="preserve">Inside the </w:t>
      </w:r>
      <w:proofErr w:type="spellStart"/>
      <w:r w:rsidR="00665A25">
        <w:t>ModelSImulatorPython</w:t>
      </w:r>
      <w:proofErr w:type="spellEnd"/>
      <w:r w:rsidR="00665A25">
        <w:t xml:space="preserve"> directory, edit flask_connector.py</w:t>
      </w:r>
      <w:r w:rsidR="00665A25">
        <w:t xml:space="preserve"> to </w:t>
      </w:r>
      <w:r w:rsidR="001A4E66">
        <w:t>import your function, and to have your function linked inside the dictionary.</w:t>
      </w:r>
      <w:r w:rsidR="007D2C91">
        <w:t xml:space="preserve">  </w:t>
      </w:r>
      <w:r w:rsidR="005A6981">
        <w:t>This dictionary will pull out your function, so you can ignore the existing entries (or you can remove them along with their imports).</w:t>
      </w:r>
    </w:p>
    <w:p w14:paraId="2E459660" w14:textId="499E4808" w:rsidR="003C2DDA" w:rsidRDefault="007D2C91" w:rsidP="005E6293">
      <w:pPr>
        <w:pStyle w:val="ListParagraph"/>
        <w:numPr>
          <w:ilvl w:val="1"/>
          <w:numId w:val="14"/>
        </w:numPr>
      </w:pPr>
      <w:r>
        <w:t xml:space="preserve">Add </w:t>
      </w:r>
      <w:proofErr w:type="gramStart"/>
      <w:r>
        <w:t>your function’s</w:t>
      </w:r>
      <w:proofErr w:type="gramEnd"/>
      <w:r>
        <w:t xml:space="preserve"> dictionary label inside of the JSON file</w:t>
      </w:r>
      <w:r w:rsidR="00051A7E">
        <w:t xml:space="preserve"> in the field </w:t>
      </w:r>
      <w:proofErr w:type="spellStart"/>
      <w:r w:rsidR="00051A7E">
        <w:t>simulation_function_label</w:t>
      </w:r>
      <w:proofErr w:type="spellEnd"/>
      <w:r w:rsidR="00051A7E">
        <w:t>.</w:t>
      </w:r>
    </w:p>
    <w:p w14:paraId="4B81ADAD" w14:textId="77777777" w:rsidR="00665A25" w:rsidRDefault="00665A25" w:rsidP="00665A25">
      <w:pPr>
        <w:pStyle w:val="ListParagraph"/>
        <w:numPr>
          <w:ilvl w:val="0"/>
          <w:numId w:val="14"/>
        </w:numPr>
      </w:pPr>
      <w:r>
        <w:t>Start flask by opening a command prompt running:</w:t>
      </w:r>
    </w:p>
    <w:p w14:paraId="59C73D26" w14:textId="07FF893C" w:rsidR="00665A25" w:rsidRDefault="00665A25" w:rsidP="00665A25">
      <w:pPr>
        <w:pStyle w:val="ListParagraph"/>
        <w:ind w:left="1440"/>
      </w:pPr>
      <w:r>
        <w:t>python flask_connector.py</w:t>
      </w:r>
    </w:p>
    <w:p w14:paraId="28FB2E6C" w14:textId="4039B961" w:rsidR="00C36C2F" w:rsidRDefault="00C05FEC" w:rsidP="008132A2">
      <w:pPr>
        <w:pStyle w:val="ListParagraph"/>
        <w:numPr>
          <w:ilvl w:val="0"/>
          <w:numId w:val="14"/>
        </w:numPr>
      </w:pPr>
      <w:r>
        <w:t xml:space="preserve">In the steps below, </w:t>
      </w:r>
      <w:r w:rsidR="00665A25">
        <w:t>we’ll do an https call test</w:t>
      </w:r>
      <w:r w:rsidR="005E6293">
        <w:t xml:space="preserve"> to your function</w:t>
      </w:r>
      <w:r w:rsidR="00665A25">
        <w:t xml:space="preserve"> with without </w:t>
      </w:r>
      <w:proofErr w:type="spellStart"/>
      <w:r w:rsidR="00665A25">
        <w:t>JSONGrapher</w:t>
      </w:r>
      <w:proofErr w:type="spellEnd"/>
      <w:r w:rsidR="00665A25">
        <w:t>.</w:t>
      </w:r>
    </w:p>
    <w:p w14:paraId="68979E90" w14:textId="77777777" w:rsidR="008C47C5" w:rsidRDefault="008C47C5" w:rsidP="008C47C5">
      <w:pPr>
        <w:pStyle w:val="ListParagraph"/>
        <w:numPr>
          <w:ilvl w:val="0"/>
          <w:numId w:val="14"/>
        </w:numPr>
      </w:pPr>
      <w:r>
        <w:t xml:space="preserve">Create a </w:t>
      </w:r>
      <w:proofErr w:type="spellStart"/>
      <w:r>
        <w:t>pinggy</w:t>
      </w:r>
      <w:proofErr w:type="spellEnd"/>
      <w:r>
        <w:t xml:space="preserve"> link by opening a separate command prompt and running the below command. Keep the command as written below, including retaining “adityasavara.github.io”. See further instructions below the command.</w:t>
      </w:r>
    </w:p>
    <w:p w14:paraId="1BAADDD2" w14:textId="77777777" w:rsidR="008C47C5" w:rsidRDefault="008C47C5" w:rsidP="008C47C5">
      <w:pPr>
        <w:pStyle w:val="ListParagraph"/>
        <w:ind w:left="1440"/>
      </w:pPr>
      <w:r>
        <w:t xml:space="preserve">ssh -p 443 -o </w:t>
      </w:r>
      <w:proofErr w:type="spellStart"/>
      <w:r>
        <w:t>StrictHostKeyChecking</w:t>
      </w:r>
      <w:proofErr w:type="spellEnd"/>
      <w:r>
        <w:t xml:space="preserve">=no -R0:127.0.0.1:5000 </w:t>
      </w:r>
      <w:proofErr w:type="gramStart"/>
      <w:r>
        <w:t>a.pinggy.io</w:t>
      </w:r>
      <w:proofErr w:type="gramEnd"/>
      <w:r>
        <w:t xml:space="preserve"> </w:t>
      </w:r>
      <w:proofErr w:type="gramStart"/>
      <w:r>
        <w:t>x:xff</w:t>
      </w:r>
      <w:proofErr w:type="gramEnd"/>
      <w:r>
        <w:t xml:space="preserve"> </w:t>
      </w:r>
      <w:proofErr w:type="gramStart"/>
      <w:r>
        <w:t>x:fullurl</w:t>
      </w:r>
      <w:proofErr w:type="gramEnd"/>
      <w:r>
        <w:t xml:space="preserve"> </w:t>
      </w:r>
      <w:proofErr w:type="gramStart"/>
      <w:r>
        <w:t>a:origin</w:t>
      </w:r>
      <w:proofErr w:type="gramEnd"/>
      <w:r>
        <w:t xml:space="preserve">:adityasavara.github.io </w:t>
      </w:r>
      <w:proofErr w:type="gramStart"/>
      <w:r>
        <w:t>x:passpreflight</w:t>
      </w:r>
      <w:proofErr w:type="gramEnd"/>
    </w:p>
    <w:p w14:paraId="267A548B" w14:textId="77777777" w:rsidR="005E6293" w:rsidRDefault="005E6293" w:rsidP="005E6293">
      <w:pPr>
        <w:pStyle w:val="ListParagraph"/>
        <w:ind w:left="1440"/>
      </w:pPr>
    </w:p>
    <w:p w14:paraId="66D065AB" w14:textId="7CEB0A0B" w:rsidR="005E6293" w:rsidRDefault="005E6293" w:rsidP="00155079">
      <w:pPr>
        <w:pStyle w:val="ListParagraph"/>
        <w:ind w:left="1440"/>
      </w:pPr>
      <w:r>
        <w:t>You will be asked for a password. Press “Enter” on your keyboard without entering any password. Any https link will appear in the terminal. Highlight this link and copy it. (</w:t>
      </w:r>
      <w:proofErr w:type="gramStart"/>
      <w:r>
        <w:t>Or,</w:t>
      </w:r>
      <w:proofErr w:type="gramEnd"/>
      <w:r>
        <w:t xml:space="preserve"> </w:t>
      </w:r>
      <w:proofErr w:type="spellStart"/>
      <w:r>
        <w:t>ctrl+click</w:t>
      </w:r>
      <w:proofErr w:type="spellEnd"/>
      <w:r>
        <w:t xml:space="preserve"> on the link and then copy the link from the browser address). You will need this link for the next step.</w:t>
      </w:r>
    </w:p>
    <w:p w14:paraId="3C91C028" w14:textId="71601462" w:rsidR="00F50BE8" w:rsidRDefault="00E9356D" w:rsidP="00155079">
      <w:pPr>
        <w:pStyle w:val="ListParagraph"/>
        <w:numPr>
          <w:ilvl w:val="0"/>
          <w:numId w:val="14"/>
        </w:numPr>
      </w:pPr>
      <w:r>
        <w:t>Optional</w:t>
      </w:r>
      <w:proofErr w:type="gramStart"/>
      <w:r>
        <w:t xml:space="preserve">: </w:t>
      </w:r>
      <w:r w:rsidR="00155079">
        <w:t xml:space="preserve"> Open</w:t>
      </w:r>
      <w:proofErr w:type="gramEnd"/>
      <w:r w:rsidR="00155079">
        <w:t xml:space="preserve"> </w:t>
      </w:r>
      <w:r w:rsidR="00155079" w:rsidRPr="00155079">
        <w:t>httpsCall_local_tester.html</w:t>
      </w:r>
      <w:r w:rsidR="00155079">
        <w:t xml:space="preserve">. You can open it locally, or you can use the </w:t>
      </w:r>
      <w:proofErr w:type="gramStart"/>
      <w:r w:rsidR="00155079">
        <w:t>below link</w:t>
      </w:r>
      <w:proofErr w:type="gramEnd"/>
      <w:r w:rsidR="00155079">
        <w:t>:</w:t>
      </w:r>
    </w:p>
    <w:p w14:paraId="0EE344A0" w14:textId="16D81D93" w:rsidR="00155079" w:rsidRDefault="00D945CE" w:rsidP="00155079">
      <w:pPr>
        <w:pStyle w:val="ListParagraph"/>
        <w:numPr>
          <w:ilvl w:val="1"/>
          <w:numId w:val="14"/>
        </w:numPr>
      </w:pPr>
      <w:hyperlink r:id="rId41" w:history="1">
        <w:r w:rsidRPr="00E02B82">
          <w:rPr>
            <w:rStyle w:val="Hyperlink"/>
          </w:rPr>
          <w:t>https://adityasavara.github.io/JSONGrapher/other_html/ModelSimulat</w:t>
        </w:r>
        <w:r w:rsidRPr="00E02B82">
          <w:rPr>
            <w:rStyle w:val="Hyperlink"/>
          </w:rPr>
          <w:t>i</w:t>
        </w:r>
        <w:r w:rsidRPr="00E02B82">
          <w:rPr>
            <w:rStyle w:val="Hyperlink"/>
          </w:rPr>
          <w:t>onTesters/httpsCall_tester.html</w:t>
        </w:r>
      </w:hyperlink>
    </w:p>
    <w:p w14:paraId="01FE389C" w14:textId="61EEDEDE" w:rsidR="00D945CE" w:rsidRDefault="00D945CE" w:rsidP="00155079">
      <w:pPr>
        <w:pStyle w:val="ListParagraph"/>
        <w:numPr>
          <w:ilvl w:val="1"/>
          <w:numId w:val="14"/>
        </w:numPr>
      </w:pPr>
      <w:r>
        <w:t xml:space="preserve">Paste the </w:t>
      </w:r>
      <w:proofErr w:type="spellStart"/>
      <w:r>
        <w:t>pinggy</w:t>
      </w:r>
      <w:proofErr w:type="spellEnd"/>
      <w:r>
        <w:t xml:space="preserve"> https link into the</w:t>
      </w:r>
      <w:r w:rsidR="00710C04">
        <w:t xml:space="preserve"> URL</w:t>
      </w:r>
      <w:r w:rsidR="004557DB">
        <w:t xml:space="preserve"> field.</w:t>
      </w:r>
    </w:p>
    <w:p w14:paraId="14444090" w14:textId="1FABD60D" w:rsidR="00A035B5" w:rsidRDefault="004557DB" w:rsidP="00155079">
      <w:pPr>
        <w:pStyle w:val="ListParagraph"/>
        <w:numPr>
          <w:ilvl w:val="1"/>
          <w:numId w:val="14"/>
        </w:numPr>
      </w:pPr>
      <w:r>
        <w:t>Click the ping call button.</w:t>
      </w:r>
    </w:p>
    <w:p w14:paraId="02669985" w14:textId="2C4CB8D6" w:rsidR="004557DB" w:rsidRDefault="004557DB" w:rsidP="00155079">
      <w:pPr>
        <w:pStyle w:val="ListParagraph"/>
        <w:numPr>
          <w:ilvl w:val="1"/>
          <w:numId w:val="14"/>
        </w:numPr>
      </w:pPr>
      <w:r>
        <w:t xml:space="preserve">Browse to and then load your </w:t>
      </w:r>
      <w:proofErr w:type="spellStart"/>
      <w:r>
        <w:t>JSONGrapher</w:t>
      </w:r>
      <w:proofErr w:type="spellEnd"/>
      <w:r>
        <w:t xml:space="preserve"> file (</w:t>
      </w:r>
      <w:proofErr w:type="gramStart"/>
      <w:r>
        <w:t>similar to</w:t>
      </w:r>
      <w:proofErr w:type="gramEnd"/>
      <w:r>
        <w:t xml:space="preserve"> </w:t>
      </w:r>
      <w:r w:rsidRPr="00F50BE8">
        <w:t>https_343_</w:t>
      </w:r>
      <w:proofErr w:type="gramStart"/>
      <w:r w:rsidRPr="00F50BE8">
        <w:t>equilibrium.json</w:t>
      </w:r>
      <w:proofErr w:type="gramEnd"/>
      <w:r>
        <w:t>)</w:t>
      </w:r>
    </w:p>
    <w:p w14:paraId="04459A15" w14:textId="48EBDD60" w:rsidR="00D54BB7" w:rsidRDefault="00D54BB7" w:rsidP="00155079">
      <w:pPr>
        <w:pStyle w:val="ListParagraph"/>
        <w:numPr>
          <w:ilvl w:val="1"/>
          <w:numId w:val="14"/>
        </w:numPr>
      </w:pPr>
      <w:r>
        <w:t>Click the button to make the HTTPS Simulation Call.</w:t>
      </w:r>
    </w:p>
    <w:p w14:paraId="469C0027" w14:textId="606428B8" w:rsidR="00D54BB7" w:rsidRDefault="00D54BB7" w:rsidP="00155079">
      <w:pPr>
        <w:pStyle w:val="ListParagraph"/>
        <w:numPr>
          <w:ilvl w:val="1"/>
          <w:numId w:val="14"/>
        </w:numPr>
      </w:pPr>
      <w:r>
        <w:t>You should see the JSON output from your simulation on the screen! This means things are working!</w:t>
      </w:r>
    </w:p>
    <w:p w14:paraId="7442AA20" w14:textId="56C467D6" w:rsidR="00D54BB7" w:rsidRDefault="00D54BB7" w:rsidP="00D54BB7">
      <w:pPr>
        <w:pStyle w:val="ListParagraph"/>
        <w:numPr>
          <w:ilvl w:val="0"/>
          <w:numId w:val="14"/>
        </w:numPr>
      </w:pPr>
      <w:r>
        <w:t xml:space="preserve">Drag your JSON file into JSON </w:t>
      </w:r>
      <w:proofErr w:type="spellStart"/>
      <w:r>
        <w:t>Grapher</w:t>
      </w:r>
      <w:proofErr w:type="spellEnd"/>
      <w:r>
        <w:t>.</w:t>
      </w:r>
      <w:r w:rsidR="00E9356D">
        <w:t xml:space="preserve"> First drag it once to initialize, then drag it a second time for the simulation. </w:t>
      </w:r>
    </w:p>
    <w:p w14:paraId="5EE2CD11" w14:textId="77777777" w:rsidR="00BD5A7E" w:rsidRDefault="00BD5A7E" w:rsidP="00BD5A7E">
      <w:pPr>
        <w:pStyle w:val="ListParagraph"/>
        <w:numPr>
          <w:ilvl w:val="1"/>
          <w:numId w:val="14"/>
        </w:numPr>
      </w:pPr>
      <w:r>
        <w:t>The initialization step is only needed the first time for any given plot. Dragging further files for simulated or non-simulated data will get plotted without delay.</w:t>
      </w:r>
    </w:p>
    <w:p w14:paraId="6FE61A4D" w14:textId="77777777" w:rsidR="000C233A" w:rsidRDefault="000C233A" w:rsidP="000C233A">
      <w:pPr>
        <w:pStyle w:val="ListParagraph"/>
      </w:pPr>
    </w:p>
    <w:p w14:paraId="77BDA202" w14:textId="77777777" w:rsidR="005331CB" w:rsidRDefault="005331CB" w:rsidP="008C47C5">
      <w:pPr>
        <w:pStyle w:val="ListParagraph"/>
        <w:numPr>
          <w:ilvl w:val="1"/>
          <w:numId w:val="13"/>
        </w:numPr>
      </w:pPr>
      <w:r>
        <w:t xml:space="preserve">If </w:t>
      </w:r>
      <w:proofErr w:type="spellStart"/>
      <w:r>
        <w:t>yo</w:t>
      </w:r>
      <w:proofErr w:type="spellEnd"/>
      <w:r>
        <w:tab/>
        <w:t xml:space="preserve">Open First make a python function that takes a dictionary as a single argument and returns a single dictionary as an argument, using the fields expected by </w:t>
      </w:r>
      <w:proofErr w:type="spellStart"/>
      <w:r>
        <w:t>JSONGrapher</w:t>
      </w:r>
      <w:proofErr w:type="spellEnd"/>
      <w:r>
        <w:t xml:space="preserve">. </w:t>
      </w:r>
    </w:p>
    <w:p w14:paraId="40FD195E" w14:textId="77777777" w:rsidR="005331CB" w:rsidRDefault="005331CB" w:rsidP="008C47C5">
      <w:pPr>
        <w:pStyle w:val="ListParagraph"/>
        <w:numPr>
          <w:ilvl w:val="1"/>
          <w:numId w:val="13"/>
        </w:numPr>
      </w:pPr>
      <w:commentRangeStart w:id="27"/>
      <w:r>
        <w:t>In practice, you will test this locally, first.</w:t>
      </w:r>
      <w:commentRangeEnd w:id="27"/>
      <w:r>
        <w:rPr>
          <w:rStyle w:val="CommentReference"/>
        </w:rPr>
        <w:commentReference w:id="27"/>
      </w:r>
    </w:p>
    <w:p w14:paraId="1CA32FFB" w14:textId="6CA28F35" w:rsidR="00EE0B03" w:rsidRPr="000D535E" w:rsidRDefault="000371D9" w:rsidP="008E476B">
      <w:r>
        <w:br/>
        <w:t xml:space="preserve">Note: </w:t>
      </w:r>
      <w:r w:rsidR="00627C61">
        <w:t xml:space="preserve">Free </w:t>
      </w:r>
      <w:proofErr w:type="spellStart"/>
      <w:r w:rsidR="00627C61">
        <w:t>pinggy</w:t>
      </w:r>
      <w:proofErr w:type="spellEnd"/>
      <w:r w:rsidR="00627C61">
        <w:t xml:space="preserve"> https tunnels have a time limit of around 30 minutes or 1 hour, so each time one wants to </w:t>
      </w:r>
      <w:r>
        <w:t xml:space="preserve">use this feature to call a python function on their computer with </w:t>
      </w:r>
      <w:proofErr w:type="spellStart"/>
      <w:r w:rsidR="00627C61">
        <w:t>JSONGrapher</w:t>
      </w:r>
      <w:proofErr w:type="spellEnd"/>
      <w:r w:rsidR="00627C61">
        <w:t xml:space="preserve">, one would </w:t>
      </w:r>
      <w:r w:rsidR="00627C61">
        <w:lastRenderedPageBreak/>
        <w:t xml:space="preserve">need to update the link. If one does not wish to keep updating the link, one can upgrade to a paid user of </w:t>
      </w:r>
      <w:proofErr w:type="spellStart"/>
      <w:r w:rsidR="00627C61">
        <w:t>pinggy</w:t>
      </w:r>
      <w:proofErr w:type="spellEnd"/>
      <w:r w:rsidR="00627C61">
        <w:t>.</w:t>
      </w:r>
      <w:r w:rsidR="008E476B">
        <w:t xml:space="preserve"> </w:t>
      </w:r>
    </w:p>
    <w:p w14:paraId="31B858B7" w14:textId="77777777" w:rsidR="008678F0" w:rsidRPr="008678F0" w:rsidRDefault="008678F0" w:rsidP="008678F0"/>
    <w:p w14:paraId="30D65478" w14:textId="6531C3BF" w:rsidR="009F1045" w:rsidRPr="008D7C97" w:rsidRDefault="006C37AE" w:rsidP="00E65970">
      <w:pPr>
        <w:pStyle w:val="Heading1"/>
      </w:pPr>
      <w:bookmarkStart w:id="28" w:name="_Toc195876931"/>
      <w:r>
        <w:t>3</w:t>
      </w:r>
      <w:r w:rsidR="009F1045" w:rsidRPr="008D7C97">
        <w:t xml:space="preserve">. Usability Considerations for how </w:t>
      </w:r>
      <w:proofErr w:type="spellStart"/>
      <w:r w:rsidR="009F1045" w:rsidRPr="008D7C97">
        <w:t>JSONGrapher</w:t>
      </w:r>
      <w:proofErr w:type="spellEnd"/>
      <w:r w:rsidR="009F1045" w:rsidRPr="008D7C97">
        <w:t xml:space="preserve"> was Designed</w:t>
      </w:r>
      <w:bookmarkEnd w:id="28"/>
    </w:p>
    <w:p w14:paraId="297345CE" w14:textId="77777777" w:rsidR="009F1045" w:rsidRDefault="009F1045" w:rsidP="009F1045">
      <w:pPr>
        <w:rPr>
          <w:b/>
          <w:bCs/>
        </w:rPr>
      </w:pPr>
    </w:p>
    <w:p w14:paraId="4649AAE1" w14:textId="77777777" w:rsidR="009F1045" w:rsidRDefault="009F1045" w:rsidP="009F1045">
      <w:r w:rsidRPr="009C4317">
        <w:t>It is</w:t>
      </w:r>
      <w:r>
        <w:t xml:space="preserve"> important for software to be easily usable, particularly if an </w:t>
      </w:r>
      <w:proofErr w:type="gramStart"/>
      <w:r>
        <w:t>experience</w:t>
      </w:r>
      <w:proofErr w:type="gramEnd"/>
      <w:r>
        <w:t xml:space="preserve"> economy is the goal. Accordingly, we included several considerations (but not exhaustive) to avoid the unpleasant experience of a user getting “stuck” when attempting to use JSONGrapher. </w:t>
      </w:r>
    </w:p>
    <w:p w14:paraId="132D58AD" w14:textId="77777777" w:rsidR="009F1045" w:rsidRDefault="009F1045" w:rsidP="009F1045"/>
    <w:p w14:paraId="4DAF9DA5" w14:textId="77777777" w:rsidR="009F1045" w:rsidRDefault="009F1045" w:rsidP="009F1045">
      <w:pPr>
        <w:pStyle w:val="ListParagraph"/>
        <w:numPr>
          <w:ilvl w:val="0"/>
          <w:numId w:val="3"/>
        </w:numPr>
      </w:pPr>
      <w:r>
        <w:t xml:space="preserve">For any file added, the software checks that the file (or data after </w:t>
      </w:r>
      <w:proofErr w:type="gramStart"/>
      <w:r>
        <w:t>conversion)  is</w:t>
      </w:r>
      <w:proofErr w:type="gramEnd"/>
      <w:r>
        <w:t xml:space="preserve"> valid </w:t>
      </w:r>
      <w:proofErr w:type="spellStart"/>
      <w:r>
        <w:t>json</w:t>
      </w:r>
      <w:proofErr w:type="spellEnd"/>
      <w:r>
        <w:t xml:space="preserve">. </w:t>
      </w:r>
    </w:p>
    <w:p w14:paraId="653F90A4" w14:textId="77777777" w:rsidR="009F1045" w:rsidRDefault="009F1045" w:rsidP="009F1045">
      <w:pPr>
        <w:pStyle w:val="ListParagraph"/>
        <w:numPr>
          <w:ilvl w:val="0"/>
          <w:numId w:val="3"/>
        </w:numPr>
      </w:pPr>
      <w:r>
        <w:t>If two data sets of incompatible types are attempted to be plotted together, the software produces an error message notifying the user.</w:t>
      </w:r>
    </w:p>
    <w:p w14:paraId="529CCB47" w14:textId="77777777" w:rsidR="009F1045" w:rsidRDefault="009F1045" w:rsidP="009F1045">
      <w:pPr>
        <w:pStyle w:val="ListParagraph"/>
        <w:numPr>
          <w:ilvl w:val="0"/>
          <w:numId w:val="3"/>
        </w:numPr>
      </w:pPr>
      <w:r>
        <w:t xml:space="preserve">If a data set is missing </w:t>
      </w:r>
      <w:proofErr w:type="gramStart"/>
      <w:r>
        <w:t>required</w:t>
      </w:r>
      <w:proofErr w:type="gramEnd"/>
      <w:r>
        <w:t xml:space="preserve"> fields (such as units) the software will notify the user</w:t>
      </w:r>
    </w:p>
    <w:p w14:paraId="642F4B9E" w14:textId="77777777" w:rsidR="009F1045" w:rsidRDefault="009F1045" w:rsidP="009F1045">
      <w:pPr>
        <w:pStyle w:val="ListParagraph"/>
        <w:numPr>
          <w:ilvl w:val="0"/>
          <w:numId w:val="3"/>
        </w:numPr>
      </w:pPr>
      <w:r>
        <w:t xml:space="preserve">We provide a way for users to download the most recent </w:t>
      </w:r>
      <w:proofErr w:type="gramStart"/>
      <w:r>
        <w:t>data</w:t>
      </w:r>
      <w:proofErr w:type="gramEnd"/>
      <w:r>
        <w:t xml:space="preserve"> as JSON</w:t>
      </w:r>
      <w:r w:rsidR="00E63B4A">
        <w:t xml:space="preserve"> or CSV</w:t>
      </w:r>
      <w:r>
        <w:t>.</w:t>
      </w:r>
    </w:p>
    <w:p w14:paraId="0574CAAA" w14:textId="77777777" w:rsidR="004709C6" w:rsidRDefault="004709C6"/>
    <w:p w14:paraId="6C8F7C33" w14:textId="244880F4" w:rsidR="00E65AB6" w:rsidRPr="008D7C97" w:rsidRDefault="006C37AE" w:rsidP="00E65970">
      <w:pPr>
        <w:pStyle w:val="Heading1"/>
      </w:pPr>
      <w:bookmarkStart w:id="29" w:name="_Toc195876932"/>
      <w:r>
        <w:t>4</w:t>
      </w:r>
      <w:r w:rsidR="00E65AB6" w:rsidRPr="008D7C97">
        <w:t>. Technical Considerations</w:t>
      </w:r>
      <w:r w:rsidR="002754DA" w:rsidRPr="008D7C97">
        <w:t xml:space="preserve"> for how </w:t>
      </w:r>
      <w:proofErr w:type="spellStart"/>
      <w:r w:rsidR="002754DA" w:rsidRPr="008D7C97">
        <w:t>JSONGrapher</w:t>
      </w:r>
      <w:proofErr w:type="spellEnd"/>
      <w:r w:rsidR="002754DA" w:rsidRPr="008D7C97">
        <w:t xml:space="preserve"> was designed</w:t>
      </w:r>
      <w:r w:rsidR="00520D14" w:rsidRPr="008D7C97">
        <w:t>: File Formats and Schema</w:t>
      </w:r>
      <w:bookmarkEnd w:id="29"/>
    </w:p>
    <w:p w14:paraId="579CA351" w14:textId="77777777" w:rsidR="00505270" w:rsidRDefault="00505270">
      <w:pPr>
        <w:rPr>
          <w:b/>
          <w:bCs/>
        </w:rPr>
      </w:pPr>
    </w:p>
    <w:p w14:paraId="2F323EC2" w14:textId="77777777" w:rsidR="007E2DA4" w:rsidRDefault="007E2DA4">
      <w:r>
        <w:t>There are two primary technical decisions to make when it comes to a single implementation of the experiential results. (a) Which computer language to use? (b) Which data format to use?</w:t>
      </w:r>
    </w:p>
    <w:p w14:paraId="359E5445" w14:textId="77777777" w:rsidR="007E2DA4" w:rsidRDefault="007E2DA4"/>
    <w:p w14:paraId="1613B2F6" w14:textId="77777777" w:rsidR="007E2DA4" w:rsidRDefault="007E2DA4">
      <w:r>
        <w:t>On the question of which computer language to use, a decision was made to use JavaScript for this example on the basis that this would allow the simplest ease of use: the user simply needs to have a modern browser</w:t>
      </w:r>
      <w:r w:rsidR="00EF6BD9">
        <w:t>.</w:t>
      </w:r>
      <w:r w:rsidR="00BB3CFF">
        <w:t xml:space="preserve"> </w:t>
      </w:r>
      <w:r>
        <w:t xml:space="preserve">The infrastructure is thus independent of </w:t>
      </w:r>
      <w:proofErr w:type="gramStart"/>
      <w:r>
        <w:t>operating</w:t>
      </w:r>
      <w:proofErr w:type="gramEnd"/>
      <w:r>
        <w:t xml:space="preserve"> system and does not require any familiarity with command lines, compilation, etc.</w:t>
      </w:r>
      <w:r w:rsidR="00EF6BD9">
        <w:t xml:space="preserve"> In the present version, an internet connection is also required.  Although an internet connection is required in the current implementation, an advantage of the current implementation is that the software is open source and </w:t>
      </w:r>
      <w:proofErr w:type="gramStart"/>
      <w:r w:rsidR="00EF6BD9">
        <w:t>online-hosted</w:t>
      </w:r>
      <w:proofErr w:type="gramEnd"/>
      <w:r w:rsidR="00EF6BD9">
        <w:t xml:space="preserve"> such that any users can make improvements, and when these are accepted into the master branch they will be immediately reflected to all users. The JavaScript is presently intentionally written in such a way that the computing power is provided by the user’s computer (not by the server), though</w:t>
      </w:r>
      <w:r w:rsidR="00F27989">
        <w:t xml:space="preserve"> </w:t>
      </w:r>
      <w:r w:rsidR="00EF6BD9">
        <w:t xml:space="preserve">it is possible to use cloud computing for simulations in the future. </w:t>
      </w:r>
      <w:r>
        <w:t xml:space="preserve">A decision was then made to use the software </w:t>
      </w:r>
      <w:proofErr w:type="spellStart"/>
      <w:r>
        <w:t>plotly</w:t>
      </w:r>
      <w:proofErr w:type="spellEnd"/>
      <w:r>
        <w:t xml:space="preserve"> (plotly.com) as this enables versatile and </w:t>
      </w:r>
      <w:proofErr w:type="gramStart"/>
      <w:r>
        <w:t>interacting</w:t>
      </w:r>
      <w:proofErr w:type="gramEnd"/>
      <w:r>
        <w:t xml:space="preserve"> plotting of graphs with an </w:t>
      </w:r>
      <w:proofErr w:type="gramStart"/>
      <w:r>
        <w:t>open source</w:t>
      </w:r>
      <w:proofErr w:type="gramEnd"/>
      <w:r>
        <w:t xml:space="preserve"> framework. </w:t>
      </w:r>
    </w:p>
    <w:p w14:paraId="0CC53D52" w14:textId="77777777" w:rsidR="007E2DA4" w:rsidRDefault="007E2DA4"/>
    <w:p w14:paraId="05CE1DE0" w14:textId="77777777" w:rsidR="00505270" w:rsidRDefault="007E2DA4">
      <w:r>
        <w:t>On the question of which data format to use, t</w:t>
      </w:r>
      <w:r w:rsidR="00505270">
        <w:t>here are several common structured formats that can be considered</w:t>
      </w:r>
      <w:r>
        <w:t>, and conversion can occur between file formats</w:t>
      </w:r>
      <w:r w:rsidR="00505270">
        <w:t>. JSON, YAML, CSV, HDF5.</w:t>
      </w:r>
      <w:r>
        <w:t xml:space="preserve"> </w:t>
      </w:r>
      <w:r w:rsidR="00505270">
        <w:t xml:space="preserve">The key considerations for the data format are that it should have the ability to store metadata, hierarchical data, should have a robust schema framework, and ideally be human readable and human editable.  HDF5 is not human-readable, but compatibility with HDF5 is desirable as HDF5 has been designed for managing extremely large and complex data collections. </w:t>
      </w:r>
      <w:r>
        <w:t xml:space="preserve"> A schema is a set of ‘rules’ that specify a standard for a file. For example, a schema could specify that adsorption isotherm data must have units of pressure for the x axis, and units of mass or moles divided by mass or moles for the y axis. A thorough discussion of schema is beyond the scope of this work, but we note that for each data type provided to </w:t>
      </w:r>
      <w:r>
        <w:lastRenderedPageBreak/>
        <w:t xml:space="preserve">JSONGrapher, there must be an existing schema in the schema directory. A generic schema can be setting </w:t>
      </w:r>
      <w:proofErr w:type="spellStart"/>
      <w:r w:rsidRPr="007E2DA4">
        <w:t>ScatterPlot</w:t>
      </w:r>
      <w:proofErr w:type="spellEnd"/>
      <w:r w:rsidR="00CB0FF7">
        <w:t xml:space="preserve"> or XY</w:t>
      </w:r>
      <w:r>
        <w:t xml:space="preserve"> as the </w:t>
      </w:r>
      <w:proofErr w:type="spellStart"/>
      <w:r>
        <w:t>DataType</w:t>
      </w:r>
      <w:proofErr w:type="spellEnd"/>
      <w:r>
        <w:t>.</w:t>
      </w:r>
    </w:p>
    <w:p w14:paraId="4F5CDEDC" w14:textId="77777777" w:rsidR="00505270" w:rsidRDefault="00505270"/>
    <w:p w14:paraId="38DE7883" w14:textId="2915ECE4" w:rsidR="00505270" w:rsidRDefault="00505270">
      <w:r>
        <w:t xml:space="preserve">YAML can store meta data, has a robust schema framework and is human readable, can in principle store hierarchical data, </w:t>
      </w:r>
      <w:proofErr w:type="gramStart"/>
      <w:r>
        <w:t>though</w:t>
      </w:r>
      <w:proofErr w:type="gramEnd"/>
      <w:r>
        <w:t xml:space="preserve"> is not commonly used to store data. </w:t>
      </w:r>
      <w:hyperlink r:id="rId46" w:history="1">
        <w:r w:rsidR="005331CB" w:rsidRPr="00E02B82">
          <w:rPr>
            <w:rStyle w:val="Hyperlink"/>
          </w:rPr>
          <w:t>https://yaml.org/</w:t>
        </w:r>
      </w:hyperlink>
    </w:p>
    <w:p w14:paraId="49C20438" w14:textId="77777777" w:rsidR="00505270" w:rsidRDefault="00505270"/>
    <w:p w14:paraId="3328AEE3" w14:textId="77777777" w:rsidR="00505270" w:rsidRDefault="00505270">
      <w:r>
        <w:t>JSON can store meta data, has a robust schema framework (though the schema libraries are less robust than those for YAML), is human readable, is hierarchical, is commonly used for data, and is the most easily converted to HDF5, and the most easily accessible by JavaScript.</w:t>
      </w:r>
      <w:r w:rsidR="007E2DA4">
        <w:t xml:space="preserve">  </w:t>
      </w:r>
      <w:proofErr w:type="spellStart"/>
      <w:r w:rsidR="007E2DA4">
        <w:t>Plotly</w:t>
      </w:r>
      <w:proofErr w:type="spellEnd"/>
      <w:r w:rsidR="007E2DA4">
        <w:t xml:space="preserve"> is designed with this recognition, and a </w:t>
      </w:r>
      <w:proofErr w:type="spellStart"/>
      <w:r w:rsidR="007E2DA4">
        <w:t>plotly</w:t>
      </w:r>
      <w:proofErr w:type="spellEnd"/>
      <w:r w:rsidR="007E2DA4">
        <w:t xml:space="preserve"> JSON schema exists</w:t>
      </w:r>
      <w:r w:rsidR="00CB0FF7">
        <w:t xml:space="preserve"> and is included in JSONGrapher</w:t>
      </w:r>
      <w:r w:rsidR="007E2DA4">
        <w:t>.</w:t>
      </w:r>
      <w:r>
        <w:t xml:space="preserve">  Technically, JSON data can be included within YAML files, but in practice the two are often treated as separate formats. </w:t>
      </w:r>
      <w:hyperlink r:id="rId47" w:history="1">
        <w:r w:rsidRPr="00A01790">
          <w:rPr>
            <w:rStyle w:val="Hyperlink"/>
          </w:rPr>
          <w:t>https://json-schema.org/</w:t>
        </w:r>
      </w:hyperlink>
      <w:r>
        <w:t xml:space="preserve"> </w:t>
      </w:r>
      <w:r w:rsidR="007E2DA4">
        <w:t xml:space="preserve">    </w:t>
      </w:r>
    </w:p>
    <w:p w14:paraId="3ACA0C70" w14:textId="77777777" w:rsidR="00505270" w:rsidRDefault="00505270"/>
    <w:p w14:paraId="744BF396" w14:textId="77777777" w:rsidR="00505270" w:rsidRDefault="00505270">
      <w:r>
        <w:t xml:space="preserve">CSV / TSV file formats can store meta data, but do not have a robust schema framework (though schema frameworks do exist), </w:t>
      </w:r>
      <w:proofErr w:type="gramStart"/>
      <w:r>
        <w:t>but  are</w:t>
      </w:r>
      <w:proofErr w:type="gramEnd"/>
      <w:r>
        <w:t xml:space="preserve"> not well suited to hierarchical data storage.</w:t>
      </w:r>
    </w:p>
    <w:p w14:paraId="20CCA599" w14:textId="77777777" w:rsidR="00505270" w:rsidRDefault="00505270"/>
    <w:p w14:paraId="65F9ABD5" w14:textId="77777777" w:rsidR="007E2DA4" w:rsidRDefault="00505270">
      <w:r>
        <w:t>From the above considerations, JSON was chosen as the preferred format.</w:t>
      </w:r>
    </w:p>
    <w:p w14:paraId="3641EEA2" w14:textId="77777777" w:rsidR="007E2DA4" w:rsidRDefault="007E2DA4"/>
    <w:p w14:paraId="1A6C980B" w14:textId="77777777" w:rsidR="00505270" w:rsidRDefault="00505270">
      <w:r>
        <w:t>However, for users who are creating a file “by hand” with this use of spreadsheet software, the CSV / TSV format is most accessible. Thus, CSV compatibility has been included, by mapping the fields onto those of the JSON schema.</w:t>
      </w:r>
      <w:r w:rsidR="007E2DA4">
        <w:t xml:space="preserve"> </w:t>
      </w:r>
      <w:r w:rsidR="00CB0FF7">
        <w:t xml:space="preserve"> That is, the CSV is internally converted to JavaScript arrays that are equal to a </w:t>
      </w:r>
      <w:proofErr w:type="gramStart"/>
      <w:r w:rsidR="00CB0FF7">
        <w:t>JSON, and</w:t>
      </w:r>
      <w:proofErr w:type="gramEnd"/>
      <w:r w:rsidR="00CB0FF7">
        <w:t xml:space="preserve"> then treated as a JSON. </w:t>
      </w:r>
      <w:r w:rsidR="007E2DA4">
        <w:t xml:space="preserve">However, because of the limitations of CSV files, not </w:t>
      </w:r>
      <w:proofErr w:type="gramStart"/>
      <w:r w:rsidR="007E2DA4">
        <w:t>all of</w:t>
      </w:r>
      <w:proofErr w:type="gramEnd"/>
      <w:r w:rsidR="007E2DA4">
        <w:t xml:space="preserve"> the fields </w:t>
      </w:r>
      <w:r w:rsidR="00CB0FF7">
        <w:t xml:space="preserve">are editable through </w:t>
      </w:r>
      <w:r w:rsidR="007E2DA4">
        <w:t>CSV (for example, the CSV file does not allow changing the plot layout).</w:t>
      </w:r>
      <w:r w:rsidR="00CB0FF7">
        <w:t xml:space="preserve"> It is possible to add more complexity to the CSV format support, but not as facile, since it would require </w:t>
      </w:r>
      <w:r w:rsidR="00CB0FF7" w:rsidRPr="0072668A">
        <w:t xml:space="preserve">more complex parsing of the CSV file. </w:t>
      </w:r>
      <w:r w:rsidR="0072668A" w:rsidRPr="0072668A">
        <w:t xml:space="preserve">Thus, the way we </w:t>
      </w:r>
      <w:r w:rsidR="00CB0FF7" w:rsidRPr="0072668A">
        <w:t>support additional fields in the CSV</w:t>
      </w:r>
      <w:r w:rsidR="0072668A" w:rsidRPr="0072668A">
        <w:t xml:space="preserve"> is to </w:t>
      </w:r>
      <w:r w:rsidR="00CB0FF7" w:rsidRPr="0072668A">
        <w:t>allow one line to be a string of unlimited length that can include JSON</w:t>
      </w:r>
      <w:r w:rsidR="0072668A" w:rsidRPr="0072668A">
        <w:t>, in the field named “</w:t>
      </w:r>
      <w:proofErr w:type="spellStart"/>
      <w:r w:rsidR="00621461" w:rsidRPr="0072668A">
        <w:t>custom</w:t>
      </w:r>
      <w:r w:rsidR="00621461">
        <w:t>_variables</w:t>
      </w:r>
      <w:proofErr w:type="spellEnd"/>
      <w:r w:rsidR="0072668A" w:rsidRPr="0072668A">
        <w:t>”</w:t>
      </w:r>
      <w:r w:rsidR="0072668A">
        <w:t>. That field</w:t>
      </w:r>
      <w:r w:rsidR="00E7536C">
        <w:t xml:space="preserve"> is currently ignored.</w:t>
      </w:r>
      <w:r w:rsidR="00CB0FF7">
        <w:t xml:space="preserve"> </w:t>
      </w:r>
    </w:p>
    <w:p w14:paraId="531193A5" w14:textId="77777777" w:rsidR="00505270" w:rsidRDefault="00505270"/>
    <w:p w14:paraId="6459FCE0" w14:textId="77777777" w:rsidR="00520D14" w:rsidRPr="00520D14" w:rsidRDefault="00520D14">
      <w:r>
        <w:t xml:space="preserve">The Schema </w:t>
      </w:r>
      <w:proofErr w:type="gramStart"/>
      <w:r>
        <w:t>are</w:t>
      </w:r>
      <w:proofErr w:type="gramEnd"/>
      <w:r>
        <w:t xml:space="preserve"> also created in a hierarchical way, which we explain here.  The way hierarchical schema </w:t>
      </w:r>
      <w:proofErr w:type="gramStart"/>
      <w:r>
        <w:t>are</w:t>
      </w:r>
      <w:proofErr w:type="gramEnd"/>
      <w:r>
        <w:t xml:space="preserve"> treated in YAML and JSON are different. YAML allows flexible ‘importing’ of fields from ‘parent’ Schema. With JSON Schema, the concept of a ‘parent’ schema does not exist: the analogous feature is to use the $ref keyword in such a way that requires the record to conform to </w:t>
      </w:r>
      <w:r>
        <w:rPr>
          <w:i/>
          <w:iCs/>
        </w:rPr>
        <w:t xml:space="preserve">both </w:t>
      </w:r>
      <w:proofErr w:type="gramStart"/>
      <w:r>
        <w:t>schema</w:t>
      </w:r>
      <w:proofErr w:type="gramEnd"/>
      <w:r>
        <w:t xml:space="preserve"> completely. </w:t>
      </w:r>
      <w:proofErr w:type="gramStart"/>
      <w:r>
        <w:t>In order to</w:t>
      </w:r>
      <w:proofErr w:type="gramEnd"/>
      <w:r>
        <w:t xml:space="preserve"> circumvent the lack of parent schema in JSON Schema,</w:t>
      </w:r>
      <w:r w:rsidR="00B253E3">
        <w:t xml:space="preserve"> and to maintain facile compatibility with the CSV method of creating records,</w:t>
      </w:r>
      <w:r>
        <w:t xml:space="preserve"> the current </w:t>
      </w:r>
      <w:r w:rsidR="00B253E3">
        <w:t>solution is to make child schema include all fields from the parent schema and to give the child schema filenames that include the parent schema</w:t>
      </w:r>
      <w:r w:rsidR="009C4317">
        <w:t xml:space="preserve"> after a double-underscore separator</w:t>
      </w:r>
      <w:r w:rsidR="00B253E3">
        <w:t xml:space="preserve">. For example, </w:t>
      </w:r>
      <w:r w:rsidR="009C4317">
        <w:t xml:space="preserve">CO2__adsorption_isotherm is a subset of the data type </w:t>
      </w:r>
      <w:proofErr w:type="spellStart"/>
      <w:r w:rsidR="009C4317">
        <w:t>adsorption_isotherm</w:t>
      </w:r>
      <w:proofErr w:type="spellEnd"/>
      <w:r w:rsidR="009C4317">
        <w:t xml:space="preserve"> and DRIFTS__</w:t>
      </w:r>
      <w:proofErr w:type="gramStart"/>
      <w:r w:rsidR="009C4317">
        <w:t>IR__</w:t>
      </w:r>
      <w:proofErr w:type="spellStart"/>
      <w:proofErr w:type="gramEnd"/>
      <w:r w:rsidR="009C4317">
        <w:t>vibrational_spectrum</w:t>
      </w:r>
      <w:proofErr w:type="spellEnd"/>
      <w:r w:rsidR="009C4317">
        <w:t xml:space="preserve"> is a subset of IR__</w:t>
      </w:r>
      <w:proofErr w:type="spellStart"/>
      <w:r w:rsidR="009C4317">
        <w:t>vibrational_spectrum</w:t>
      </w:r>
      <w:proofErr w:type="spellEnd"/>
      <w:r w:rsidR="009C4317">
        <w:t xml:space="preserve"> </w:t>
      </w:r>
      <w:proofErr w:type="gramStart"/>
      <w:r w:rsidR="009C4317">
        <w:t>and also</w:t>
      </w:r>
      <w:proofErr w:type="gramEnd"/>
      <w:r w:rsidR="009C4317">
        <w:t xml:space="preserve"> a subset of </w:t>
      </w:r>
      <w:proofErr w:type="spellStart"/>
      <w:r w:rsidR="009C4317">
        <w:t>vibrational_spectrum</w:t>
      </w:r>
      <w:proofErr w:type="spellEnd"/>
      <w:r w:rsidR="009C4317">
        <w:t>.</w:t>
      </w:r>
    </w:p>
    <w:p w14:paraId="6B4718B4" w14:textId="77777777" w:rsidR="00520D14" w:rsidRDefault="00520D14"/>
    <w:p w14:paraId="218BB0D9" w14:textId="77777777" w:rsidR="000203AD" w:rsidRDefault="000203AD" w:rsidP="000203AD"/>
    <w:p w14:paraId="070C2743" w14:textId="28D1F7F8" w:rsidR="009759F7" w:rsidRPr="008D7C97" w:rsidRDefault="006C37AE" w:rsidP="00E65970">
      <w:pPr>
        <w:pStyle w:val="Heading1"/>
      </w:pPr>
      <w:bookmarkStart w:id="30" w:name="_Toc195876933"/>
      <w:r>
        <w:t>5</w:t>
      </w:r>
      <w:r w:rsidR="009759F7" w:rsidRPr="008D7C97">
        <w:t>. License</w:t>
      </w:r>
      <w:bookmarkEnd w:id="30"/>
    </w:p>
    <w:p w14:paraId="784AF22E" w14:textId="77777777" w:rsidR="009759F7" w:rsidRDefault="009759F7" w:rsidP="009759F7">
      <w:pPr>
        <w:pStyle w:val="NormalWeb"/>
      </w:pPr>
      <w:r>
        <w:t>The UUC code is under an MIT License. https://github.com/AdityaSavara/JSONGrapher/tree/main/UUC/LICENSE.txt</w:t>
      </w:r>
    </w:p>
    <w:p w14:paraId="6E39BB6E" w14:textId="77777777" w:rsidR="009759F7" w:rsidRDefault="009759F7" w:rsidP="009759F7">
      <w:pPr>
        <w:pStyle w:val="NormalWeb"/>
      </w:pPr>
      <w:r>
        <w:lastRenderedPageBreak/>
        <w:t>The AJV code is under an MIT license: https://github.com/AdityaSavara/JSONGrapher/tree/main/AJV/LICENSE.txt</w:t>
      </w:r>
    </w:p>
    <w:p w14:paraId="532FDC9A" w14:textId="48FE5118" w:rsidR="0013665A" w:rsidRDefault="00FB7005" w:rsidP="009759F7">
      <w:pPr>
        <w:pStyle w:val="NormalWeb"/>
      </w:pPr>
      <w:proofErr w:type="spellStart"/>
      <w:r>
        <w:t>JSONGrapher</w:t>
      </w:r>
      <w:proofErr w:type="spellEnd"/>
      <w:r>
        <w:t xml:space="preserve"> normally calls the </w:t>
      </w:r>
      <w:proofErr w:type="spellStart"/>
      <w:r>
        <w:t>plotly</w:t>
      </w:r>
      <w:proofErr w:type="spellEnd"/>
      <w:r>
        <w:t xml:space="preserve"> source code from online. However, a</w:t>
      </w:r>
      <w:r w:rsidR="0013665A">
        <w:t xml:space="preserve"> backup of the </w:t>
      </w:r>
      <w:proofErr w:type="spellStart"/>
      <w:r w:rsidR="0013665A">
        <w:t>plotly</w:t>
      </w:r>
      <w:proofErr w:type="spellEnd"/>
      <w:r w:rsidR="0013665A">
        <w:t xml:space="preserve"> code </w:t>
      </w:r>
      <w:r w:rsidR="0013665A">
        <w:t>is</w:t>
      </w:r>
      <w:r w:rsidR="0013665A">
        <w:t xml:space="preserve"> in the repository</w:t>
      </w:r>
      <w:r w:rsidR="0013665A">
        <w:t xml:space="preserve"> under an MIT license: </w:t>
      </w:r>
      <w:r w:rsidR="009327C2">
        <w:br/>
      </w:r>
      <w:r w:rsidR="0014222A" w:rsidRPr="0014222A">
        <w:t>https://github.com/AdityaSavara/JSONGrapher/blob/main/plotly_backup/PlotlyLICENSE.txt</w:t>
      </w:r>
      <w:r w:rsidR="003F3961">
        <w:br/>
      </w:r>
    </w:p>
    <w:p w14:paraId="37D85A61" w14:textId="77777777" w:rsidR="009759F7" w:rsidRDefault="009759F7" w:rsidP="009759F7">
      <w:pPr>
        <w:pStyle w:val="NormalWeb"/>
      </w:pPr>
      <w:r>
        <w:t>All other code in the repository is under the UNLICENSE, included below.</w:t>
      </w:r>
    </w:p>
    <w:p w14:paraId="021018FA" w14:textId="77777777" w:rsidR="009759F7" w:rsidRDefault="00000000" w:rsidP="009759F7">
      <w:r>
        <w:pict w14:anchorId="5A2F0188">
          <v:rect id="_x0000_i1025" style="width:0;height:1.5pt" o:hralign="center" o:hrstd="t" o:hr="t" fillcolor="#a0a0a0" stroked="f"/>
        </w:pict>
      </w:r>
    </w:p>
    <w:p w14:paraId="3E9AEB37" w14:textId="77777777" w:rsidR="009759F7" w:rsidRDefault="009759F7" w:rsidP="009759F7">
      <w:pPr>
        <w:pStyle w:val="NormalWeb"/>
      </w:pPr>
      <w:proofErr w:type="gramStart"/>
      <w:r>
        <w:t>THE UNLICENSE</w:t>
      </w:r>
      <w:proofErr w:type="gramEnd"/>
      <w:r>
        <w:t xml:space="preserve"> This is free and unencumbered software released into the public domain.</w:t>
      </w:r>
    </w:p>
    <w:p w14:paraId="583E5FE5" w14:textId="77777777" w:rsidR="009759F7" w:rsidRDefault="009759F7" w:rsidP="009759F7">
      <w:pPr>
        <w:pStyle w:val="NormalWeb"/>
      </w:pPr>
      <w:r>
        <w:t>Anyone is free to copy, modify, publish, use, compile, sell, or distribute this software, either in source code form or as a compiled binary, for any purpose, commercial or non-commercial, and by any means.</w:t>
      </w:r>
    </w:p>
    <w:p w14:paraId="6BF1A689" w14:textId="77777777" w:rsidR="009759F7" w:rsidRDefault="009759F7" w:rsidP="009759F7">
      <w:pPr>
        <w:pStyle w:val="NormalWeb"/>
      </w:pPr>
      <w:r>
        <w:t xml:space="preserve">In jurisdictions that recognize copyright laws, the author or authors of this software dedicate </w:t>
      </w:r>
      <w:proofErr w:type="gramStart"/>
      <w:r>
        <w:t>any and all</w:t>
      </w:r>
      <w:proofErr w:type="gramEnd"/>
      <w:r>
        <w:t xml:space="preserve"> copyright interest in the software to the public domain. We make this dedication for the benefit of the public at large and to the detriment of our heirs and successors. We intend this dedication to be an overt act of relinquishment in perpetuity of all present and future rights to this software under copyright law.</w:t>
      </w:r>
    </w:p>
    <w:p w14:paraId="308EC783" w14:textId="77777777" w:rsidR="009759F7" w:rsidRDefault="009759F7" w:rsidP="009759F7">
      <w:pPr>
        <w:pStyle w:val="NormalWeb"/>
      </w:pPr>
      <w:r>
        <w:t xml:space="preserve">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w:t>
      </w:r>
      <w:proofErr w:type="gramStart"/>
      <w:r>
        <w:t>THE SOFTWARE</w:t>
      </w:r>
      <w:proofErr w:type="gramEnd"/>
      <w:r>
        <w:t xml:space="preserve"> OR </w:t>
      </w:r>
      <w:proofErr w:type="gramStart"/>
      <w:r>
        <w:t>THE USE</w:t>
      </w:r>
      <w:proofErr w:type="gramEnd"/>
      <w:r>
        <w:t xml:space="preserve"> OR OTHER DEALINGS IN THE SOFTWARE.</w:t>
      </w:r>
    </w:p>
    <w:p w14:paraId="7088BC3C" w14:textId="77777777" w:rsidR="009759F7" w:rsidRDefault="009759F7" w:rsidP="009759F7">
      <w:pPr>
        <w:pStyle w:val="NormalWeb"/>
      </w:pPr>
      <w:r>
        <w:t xml:space="preserve">For more information, please refer to </w:t>
      </w:r>
      <w:hyperlink r:id="rId48" w:history="1">
        <w:r>
          <w:rPr>
            <w:rStyle w:val="Hyperlink"/>
            <w:rFonts w:eastAsiaTheme="majorEastAsia"/>
          </w:rPr>
          <w:t>https://unlicense.org</w:t>
        </w:r>
      </w:hyperlink>
    </w:p>
    <w:p w14:paraId="48AA4D39" w14:textId="77777777" w:rsidR="009759F7" w:rsidRDefault="009759F7" w:rsidP="009759F7"/>
    <w:p w14:paraId="48614E43" w14:textId="77777777" w:rsidR="009759F7" w:rsidRDefault="009759F7" w:rsidP="009759F7"/>
    <w:p w14:paraId="58042FEA" w14:textId="1C5C4940" w:rsidR="009759F7" w:rsidRPr="008D7C97" w:rsidRDefault="006C37AE" w:rsidP="00E65970">
      <w:pPr>
        <w:pStyle w:val="Heading1"/>
      </w:pPr>
      <w:bookmarkStart w:id="31" w:name="_Toc195876934"/>
      <w:r>
        <w:t>6</w:t>
      </w:r>
      <w:r w:rsidR="009759F7" w:rsidRPr="008D7C97">
        <w:t>. Credits</w:t>
      </w:r>
      <w:bookmarkEnd w:id="31"/>
    </w:p>
    <w:p w14:paraId="33AEFA1A" w14:textId="77777777" w:rsidR="000203AD" w:rsidRDefault="000203AD" w:rsidP="000203AD"/>
    <w:p w14:paraId="5ABD85F8" w14:textId="77777777" w:rsidR="009759F7" w:rsidRDefault="009759F7" w:rsidP="009759F7">
      <w:pPr>
        <w:pStyle w:val="NormalWeb"/>
      </w:pPr>
      <w:r>
        <w:t xml:space="preserve">JSON Grapher utilizes plotly, UUC, AJV, and custom code. </w:t>
      </w:r>
      <w:r>
        <w:br/>
        <w:t xml:space="preserve">https://plotly.com/ </w:t>
      </w:r>
      <w:r>
        <w:br/>
        <w:t xml:space="preserve">https://github.com/Lemonexe/UUC </w:t>
      </w:r>
      <w:r>
        <w:br/>
        <w:t xml:space="preserve">https://ajv.js.org/ </w:t>
      </w:r>
    </w:p>
    <w:p w14:paraId="33C962B8" w14:textId="77777777" w:rsidR="009759F7" w:rsidRDefault="009759F7" w:rsidP="009759F7">
      <w:pPr>
        <w:pStyle w:val="NormalWeb"/>
      </w:pPr>
      <w:r>
        <w:lastRenderedPageBreak/>
        <w:t>Piotr Paszek made the core code of JSON Grapher, which relies on plotly. He has significant experience with javascript and data visualization, and he may be hired at https://www.upwork.com/freelancers/paszek</w:t>
      </w:r>
    </w:p>
    <w:p w14:paraId="4FDD0EB3" w14:textId="77777777" w:rsidR="009759F7" w:rsidRDefault="009759F7" w:rsidP="009759F7">
      <w:pPr>
        <w:pStyle w:val="NormalWeb"/>
      </w:pPr>
      <w:r>
        <w:t>Med. Amar Filali added most of the additional features: including unit conversions (using UUC), the ability for external simulations, and CSV download of the last dataset. He has significant experience in making dynamic websites and specialized Javascript codes. He may be hired at https://www.upwork.com/freelancers/~01844d5a23ecf022cf</w:t>
      </w:r>
    </w:p>
    <w:p w14:paraId="6E89CB68" w14:textId="77777777" w:rsidR="009759F7" w:rsidRDefault="009759F7" w:rsidP="009759F7">
      <w:pPr>
        <w:pStyle w:val="NormalWeb"/>
      </w:pPr>
      <w:r>
        <w:t>The idea of JSONGrapher was conceived of by Aditya Savara, and it is used as a demonstration for the concepts described in a publication which has the core authors of Aditya Savara, Sylvain Gouttebroze, Stefan Andersson, Francesca Lønstad Bleken.</w:t>
      </w:r>
    </w:p>
    <w:p w14:paraId="374D4194" w14:textId="77777777" w:rsidR="00405C95" w:rsidRDefault="00405C95"/>
    <w:sectPr w:rsidR="00405C95" w:rsidSect="009F2FB8">
      <w:headerReference w:type="default" r:id="rId49"/>
      <w:footerReference w:type="default" r:id="rId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7" w:author="Aditya Savara" w:date="2025-04-18T09:59:00Z" w:initials="AS">
    <w:p w14:paraId="48C301B1" w14:textId="77777777" w:rsidR="005331CB" w:rsidRDefault="005331CB" w:rsidP="005331CB">
      <w:pPr>
        <w:pStyle w:val="CommentText"/>
      </w:pPr>
      <w:r>
        <w:rPr>
          <w:rStyle w:val="CommentReference"/>
        </w:rPr>
        <w:annotationRef/>
      </w:r>
      <w:r>
        <w:t>Add a testing with a JSONgrapher file for the python function.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C301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2FC2AF" w16cex:dateUtc="2025-04-18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C301B1" w16cid:durableId="0F2FC2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B10AB" w14:textId="77777777" w:rsidR="00381A8A" w:rsidRDefault="00381A8A" w:rsidP="00242EF1">
      <w:pPr>
        <w:spacing w:line="240" w:lineRule="auto"/>
      </w:pPr>
      <w:r>
        <w:separator/>
      </w:r>
    </w:p>
  </w:endnote>
  <w:endnote w:type="continuationSeparator" w:id="0">
    <w:p w14:paraId="059AD8B7" w14:textId="77777777" w:rsidR="00381A8A" w:rsidRDefault="00381A8A" w:rsidP="00242EF1">
      <w:pPr>
        <w:spacing w:line="240" w:lineRule="auto"/>
      </w:pPr>
      <w:r>
        <w:continuationSeparator/>
      </w:r>
    </w:p>
  </w:endnote>
  <w:endnote w:type="continuationNotice" w:id="1">
    <w:p w14:paraId="4D9581BC" w14:textId="77777777" w:rsidR="00381A8A" w:rsidRDefault="00381A8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3548"/>
      <w:docPartObj>
        <w:docPartGallery w:val="Page Numbers (Bottom of Page)"/>
        <w:docPartUnique/>
      </w:docPartObj>
    </w:sdtPr>
    <w:sdtContent>
      <w:p w14:paraId="7EF8044A" w14:textId="77777777" w:rsidR="00B424C5" w:rsidRDefault="00DA7CA2">
        <w:pPr>
          <w:pStyle w:val="Footer"/>
          <w:jc w:val="right"/>
        </w:pPr>
        <w:r>
          <w:fldChar w:fldCharType="begin"/>
        </w:r>
        <w:r w:rsidR="00C962F9">
          <w:instrText xml:space="preserve"> PAGE   \* MERGEFORMAT </w:instrText>
        </w:r>
        <w:r>
          <w:fldChar w:fldCharType="separate"/>
        </w:r>
        <w:r w:rsidR="00E93A50">
          <w:rPr>
            <w:noProof/>
          </w:rPr>
          <w:t>4</w:t>
        </w:r>
        <w:r>
          <w:rPr>
            <w:noProof/>
          </w:rPr>
          <w:fldChar w:fldCharType="end"/>
        </w:r>
      </w:p>
    </w:sdtContent>
  </w:sdt>
  <w:p w14:paraId="0BC99043" w14:textId="77777777" w:rsidR="00B424C5" w:rsidRDefault="00B42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2821A" w14:textId="77777777" w:rsidR="00381A8A" w:rsidRDefault="00381A8A" w:rsidP="00242EF1">
      <w:pPr>
        <w:spacing w:line="240" w:lineRule="auto"/>
      </w:pPr>
      <w:r>
        <w:separator/>
      </w:r>
    </w:p>
  </w:footnote>
  <w:footnote w:type="continuationSeparator" w:id="0">
    <w:p w14:paraId="03C39269" w14:textId="77777777" w:rsidR="00381A8A" w:rsidRDefault="00381A8A" w:rsidP="00242EF1">
      <w:pPr>
        <w:spacing w:line="240" w:lineRule="auto"/>
      </w:pPr>
      <w:r>
        <w:continuationSeparator/>
      </w:r>
    </w:p>
  </w:footnote>
  <w:footnote w:type="continuationNotice" w:id="1">
    <w:p w14:paraId="725EB987" w14:textId="77777777" w:rsidR="00381A8A" w:rsidRDefault="00381A8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DD08" w14:textId="77777777" w:rsidR="00B424C5" w:rsidRDefault="00B424C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B7665"/>
    <w:multiLevelType w:val="hybridMultilevel"/>
    <w:tmpl w:val="B8426B7E"/>
    <w:lvl w:ilvl="0" w:tplc="2EE2F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90AD4"/>
    <w:multiLevelType w:val="hybridMultilevel"/>
    <w:tmpl w:val="A2844CD6"/>
    <w:lvl w:ilvl="0" w:tplc="764A823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214E3"/>
    <w:multiLevelType w:val="hybridMultilevel"/>
    <w:tmpl w:val="DD6E86B4"/>
    <w:lvl w:ilvl="0" w:tplc="923ECD92">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 w15:restartNumberingAfterBreak="0">
    <w:nsid w:val="240808F4"/>
    <w:multiLevelType w:val="hybridMultilevel"/>
    <w:tmpl w:val="DA64F1E2"/>
    <w:lvl w:ilvl="0" w:tplc="2F1C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27514"/>
    <w:multiLevelType w:val="hybridMultilevel"/>
    <w:tmpl w:val="1DF232AC"/>
    <w:lvl w:ilvl="0" w:tplc="CBA4F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96F31"/>
    <w:multiLevelType w:val="hybridMultilevel"/>
    <w:tmpl w:val="B680CFD2"/>
    <w:lvl w:ilvl="0" w:tplc="D32CC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56992"/>
    <w:multiLevelType w:val="hybridMultilevel"/>
    <w:tmpl w:val="F1A6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E750D"/>
    <w:multiLevelType w:val="hybridMultilevel"/>
    <w:tmpl w:val="B9D23D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29798F"/>
    <w:multiLevelType w:val="hybridMultilevel"/>
    <w:tmpl w:val="2DFA480E"/>
    <w:lvl w:ilvl="0" w:tplc="8806F4C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5168DD"/>
    <w:multiLevelType w:val="hybridMultilevel"/>
    <w:tmpl w:val="B9D23DD0"/>
    <w:lvl w:ilvl="0" w:tplc="427046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F94EA8"/>
    <w:multiLevelType w:val="hybridMultilevel"/>
    <w:tmpl w:val="3B72DA5E"/>
    <w:lvl w:ilvl="0" w:tplc="CE9A7E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06A7C"/>
    <w:multiLevelType w:val="hybridMultilevel"/>
    <w:tmpl w:val="21284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FB5664"/>
    <w:multiLevelType w:val="hybridMultilevel"/>
    <w:tmpl w:val="F5206DD4"/>
    <w:lvl w:ilvl="0" w:tplc="A21CA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40264E"/>
    <w:multiLevelType w:val="hybridMultilevel"/>
    <w:tmpl w:val="CC4070AE"/>
    <w:lvl w:ilvl="0" w:tplc="981E6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39086">
    <w:abstractNumId w:val="4"/>
  </w:num>
  <w:num w:numId="2" w16cid:durableId="915210909">
    <w:abstractNumId w:val="2"/>
  </w:num>
  <w:num w:numId="3" w16cid:durableId="1562600142">
    <w:abstractNumId w:val="8"/>
  </w:num>
  <w:num w:numId="4" w16cid:durableId="1608809266">
    <w:abstractNumId w:val="12"/>
  </w:num>
  <w:num w:numId="5" w16cid:durableId="502279761">
    <w:abstractNumId w:val="1"/>
  </w:num>
  <w:num w:numId="6" w16cid:durableId="1163813124">
    <w:abstractNumId w:val="11"/>
  </w:num>
  <w:num w:numId="7" w16cid:durableId="225730599">
    <w:abstractNumId w:val="6"/>
  </w:num>
  <w:num w:numId="8" w16cid:durableId="45498389">
    <w:abstractNumId w:val="0"/>
  </w:num>
  <w:num w:numId="9" w16cid:durableId="1949390160">
    <w:abstractNumId w:val="9"/>
  </w:num>
  <w:num w:numId="10" w16cid:durableId="1186599206">
    <w:abstractNumId w:val="3"/>
  </w:num>
  <w:num w:numId="11" w16cid:durableId="32929649">
    <w:abstractNumId w:val="5"/>
  </w:num>
  <w:num w:numId="12" w16cid:durableId="2060743405">
    <w:abstractNumId w:val="13"/>
  </w:num>
  <w:num w:numId="13" w16cid:durableId="876427513">
    <w:abstractNumId w:val="10"/>
  </w:num>
  <w:num w:numId="14" w16cid:durableId="107932936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Savara">
    <w15:presenceInfo w15:providerId="Windows Live" w15:userId="d78e42fa7c7fa3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a9zxsv20v5wecer09pvss9p90rxrtaxsavs&quot;&gt;ExperientialEconomy&lt;record-ids&gt;&lt;item&gt;2&lt;/item&gt;&lt;item&gt;3&lt;/item&gt;&lt;item&gt;4&lt;/item&gt;&lt;item&gt;5&lt;/item&gt;&lt;item&gt;6&lt;/item&gt;&lt;item&gt;7&lt;/item&gt;&lt;item&gt;8&lt;/item&gt;&lt;item&gt;9&lt;/item&gt;&lt;item&gt;10&lt;/item&gt;&lt;item&gt;11&lt;/item&gt;&lt;/record-ids&gt;&lt;/item&gt;&lt;/Libraries&gt;"/>
  </w:docVars>
  <w:rsids>
    <w:rsidRoot w:val="004C19EF"/>
    <w:rsid w:val="00000B18"/>
    <w:rsid w:val="00000F5C"/>
    <w:rsid w:val="00002381"/>
    <w:rsid w:val="00003296"/>
    <w:rsid w:val="00010F55"/>
    <w:rsid w:val="00013D1A"/>
    <w:rsid w:val="00016D8D"/>
    <w:rsid w:val="000203AD"/>
    <w:rsid w:val="000209DC"/>
    <w:rsid w:val="000264BE"/>
    <w:rsid w:val="000266F2"/>
    <w:rsid w:val="000313E1"/>
    <w:rsid w:val="00031875"/>
    <w:rsid w:val="00033283"/>
    <w:rsid w:val="00033A9B"/>
    <w:rsid w:val="000371D9"/>
    <w:rsid w:val="0004069D"/>
    <w:rsid w:val="00043673"/>
    <w:rsid w:val="00051A7E"/>
    <w:rsid w:val="000536B0"/>
    <w:rsid w:val="00055FC2"/>
    <w:rsid w:val="00062F7E"/>
    <w:rsid w:val="000650AE"/>
    <w:rsid w:val="00066929"/>
    <w:rsid w:val="00070A2D"/>
    <w:rsid w:val="00072EC8"/>
    <w:rsid w:val="00075364"/>
    <w:rsid w:val="000766BF"/>
    <w:rsid w:val="000770F0"/>
    <w:rsid w:val="000805ED"/>
    <w:rsid w:val="000827C6"/>
    <w:rsid w:val="00082FB2"/>
    <w:rsid w:val="00083A56"/>
    <w:rsid w:val="00085878"/>
    <w:rsid w:val="00086898"/>
    <w:rsid w:val="00096F27"/>
    <w:rsid w:val="000979E1"/>
    <w:rsid w:val="000A1097"/>
    <w:rsid w:val="000A1A85"/>
    <w:rsid w:val="000A30A3"/>
    <w:rsid w:val="000A58AD"/>
    <w:rsid w:val="000A64D7"/>
    <w:rsid w:val="000A67F4"/>
    <w:rsid w:val="000B373B"/>
    <w:rsid w:val="000B4301"/>
    <w:rsid w:val="000B75A2"/>
    <w:rsid w:val="000B78A9"/>
    <w:rsid w:val="000C1520"/>
    <w:rsid w:val="000C233A"/>
    <w:rsid w:val="000C4C2A"/>
    <w:rsid w:val="000D0B8D"/>
    <w:rsid w:val="000D18FD"/>
    <w:rsid w:val="000D49E1"/>
    <w:rsid w:val="000D4AFB"/>
    <w:rsid w:val="000D535E"/>
    <w:rsid w:val="000D5DA8"/>
    <w:rsid w:val="000D6AD7"/>
    <w:rsid w:val="000E2C91"/>
    <w:rsid w:val="000E7A7E"/>
    <w:rsid w:val="000E7B1A"/>
    <w:rsid w:val="000F42FB"/>
    <w:rsid w:val="00100FBC"/>
    <w:rsid w:val="00105791"/>
    <w:rsid w:val="00107ED0"/>
    <w:rsid w:val="00112C0A"/>
    <w:rsid w:val="001144F2"/>
    <w:rsid w:val="00115772"/>
    <w:rsid w:val="00116857"/>
    <w:rsid w:val="00120F8C"/>
    <w:rsid w:val="0012226B"/>
    <w:rsid w:val="0012423C"/>
    <w:rsid w:val="0012499F"/>
    <w:rsid w:val="00125081"/>
    <w:rsid w:val="00126C1D"/>
    <w:rsid w:val="001328F5"/>
    <w:rsid w:val="001355A6"/>
    <w:rsid w:val="0013665A"/>
    <w:rsid w:val="00140C92"/>
    <w:rsid w:val="00142051"/>
    <w:rsid w:val="0014222A"/>
    <w:rsid w:val="0015124E"/>
    <w:rsid w:val="00155079"/>
    <w:rsid w:val="00156010"/>
    <w:rsid w:val="00157B1E"/>
    <w:rsid w:val="00163F94"/>
    <w:rsid w:val="00164E0F"/>
    <w:rsid w:val="00165364"/>
    <w:rsid w:val="00166613"/>
    <w:rsid w:val="001733E1"/>
    <w:rsid w:val="00176642"/>
    <w:rsid w:val="00176B97"/>
    <w:rsid w:val="00180458"/>
    <w:rsid w:val="001821F4"/>
    <w:rsid w:val="001844E6"/>
    <w:rsid w:val="00185B08"/>
    <w:rsid w:val="00186DBB"/>
    <w:rsid w:val="00194322"/>
    <w:rsid w:val="001946A0"/>
    <w:rsid w:val="001A0D43"/>
    <w:rsid w:val="001A0EAD"/>
    <w:rsid w:val="001A1E32"/>
    <w:rsid w:val="001A44C1"/>
    <w:rsid w:val="001A4E66"/>
    <w:rsid w:val="001B01E5"/>
    <w:rsid w:val="001B0419"/>
    <w:rsid w:val="001B0FFD"/>
    <w:rsid w:val="001B127D"/>
    <w:rsid w:val="001B2E10"/>
    <w:rsid w:val="001B7CAC"/>
    <w:rsid w:val="001C35DB"/>
    <w:rsid w:val="001D3128"/>
    <w:rsid w:val="001D5139"/>
    <w:rsid w:val="001E26C7"/>
    <w:rsid w:val="001E2A53"/>
    <w:rsid w:val="001E45A2"/>
    <w:rsid w:val="001F438F"/>
    <w:rsid w:val="001F7F00"/>
    <w:rsid w:val="00200343"/>
    <w:rsid w:val="002018E7"/>
    <w:rsid w:val="00204275"/>
    <w:rsid w:val="0020441C"/>
    <w:rsid w:val="002061B2"/>
    <w:rsid w:val="00207852"/>
    <w:rsid w:val="00210D16"/>
    <w:rsid w:val="002134DF"/>
    <w:rsid w:val="002153AE"/>
    <w:rsid w:val="002169FA"/>
    <w:rsid w:val="00221B75"/>
    <w:rsid w:val="002231E5"/>
    <w:rsid w:val="00223781"/>
    <w:rsid w:val="00230ED5"/>
    <w:rsid w:val="0023152E"/>
    <w:rsid w:val="00231E9A"/>
    <w:rsid w:val="00234737"/>
    <w:rsid w:val="00242BAE"/>
    <w:rsid w:val="00242EF1"/>
    <w:rsid w:val="00243570"/>
    <w:rsid w:val="00243C8F"/>
    <w:rsid w:val="002503F0"/>
    <w:rsid w:val="00251829"/>
    <w:rsid w:val="00251D5A"/>
    <w:rsid w:val="00252208"/>
    <w:rsid w:val="00252860"/>
    <w:rsid w:val="0025545E"/>
    <w:rsid w:val="0026295E"/>
    <w:rsid w:val="00262D10"/>
    <w:rsid w:val="00264794"/>
    <w:rsid w:val="00266A71"/>
    <w:rsid w:val="00273A72"/>
    <w:rsid w:val="002754DA"/>
    <w:rsid w:val="0028135C"/>
    <w:rsid w:val="002851C8"/>
    <w:rsid w:val="002856E7"/>
    <w:rsid w:val="00293C69"/>
    <w:rsid w:val="002A0C93"/>
    <w:rsid w:val="002A15E8"/>
    <w:rsid w:val="002A1820"/>
    <w:rsid w:val="002A4C97"/>
    <w:rsid w:val="002A7D4C"/>
    <w:rsid w:val="002B0541"/>
    <w:rsid w:val="002B2929"/>
    <w:rsid w:val="002B34EB"/>
    <w:rsid w:val="002B75ED"/>
    <w:rsid w:val="002C2208"/>
    <w:rsid w:val="002C4C79"/>
    <w:rsid w:val="002C6933"/>
    <w:rsid w:val="002C7211"/>
    <w:rsid w:val="002D2F91"/>
    <w:rsid w:val="002E0620"/>
    <w:rsid w:val="002E0EFC"/>
    <w:rsid w:val="002E54D6"/>
    <w:rsid w:val="002E6BBE"/>
    <w:rsid w:val="002E6E5B"/>
    <w:rsid w:val="002F0026"/>
    <w:rsid w:val="002F0121"/>
    <w:rsid w:val="002F268D"/>
    <w:rsid w:val="002F53B1"/>
    <w:rsid w:val="002F7D3E"/>
    <w:rsid w:val="00300D46"/>
    <w:rsid w:val="00301147"/>
    <w:rsid w:val="00314736"/>
    <w:rsid w:val="00314B57"/>
    <w:rsid w:val="0031544C"/>
    <w:rsid w:val="00315DAA"/>
    <w:rsid w:val="003161FB"/>
    <w:rsid w:val="0032306E"/>
    <w:rsid w:val="0032341D"/>
    <w:rsid w:val="00324F5C"/>
    <w:rsid w:val="00325332"/>
    <w:rsid w:val="00330BC4"/>
    <w:rsid w:val="00331185"/>
    <w:rsid w:val="003347C6"/>
    <w:rsid w:val="003354F1"/>
    <w:rsid w:val="0034152F"/>
    <w:rsid w:val="00341B20"/>
    <w:rsid w:val="003448D5"/>
    <w:rsid w:val="00344A1A"/>
    <w:rsid w:val="00344AED"/>
    <w:rsid w:val="00346690"/>
    <w:rsid w:val="00352A4C"/>
    <w:rsid w:val="0035325A"/>
    <w:rsid w:val="00354222"/>
    <w:rsid w:val="0035600A"/>
    <w:rsid w:val="0036121F"/>
    <w:rsid w:val="00361502"/>
    <w:rsid w:val="003618CD"/>
    <w:rsid w:val="003631A9"/>
    <w:rsid w:val="0036551A"/>
    <w:rsid w:val="003662D0"/>
    <w:rsid w:val="00375AD0"/>
    <w:rsid w:val="00376FE4"/>
    <w:rsid w:val="0037781B"/>
    <w:rsid w:val="00377D8F"/>
    <w:rsid w:val="00381A8A"/>
    <w:rsid w:val="003836F4"/>
    <w:rsid w:val="003841B7"/>
    <w:rsid w:val="00384C1A"/>
    <w:rsid w:val="003932ED"/>
    <w:rsid w:val="00396249"/>
    <w:rsid w:val="003A2F0F"/>
    <w:rsid w:val="003A6009"/>
    <w:rsid w:val="003B29D5"/>
    <w:rsid w:val="003B3231"/>
    <w:rsid w:val="003C0627"/>
    <w:rsid w:val="003C08E2"/>
    <w:rsid w:val="003C2DDA"/>
    <w:rsid w:val="003C3480"/>
    <w:rsid w:val="003D3B44"/>
    <w:rsid w:val="003D4373"/>
    <w:rsid w:val="003D548C"/>
    <w:rsid w:val="003E16BB"/>
    <w:rsid w:val="003E492B"/>
    <w:rsid w:val="003E7A6C"/>
    <w:rsid w:val="003F0A70"/>
    <w:rsid w:val="003F3961"/>
    <w:rsid w:val="003F612D"/>
    <w:rsid w:val="003F6A81"/>
    <w:rsid w:val="003F72C3"/>
    <w:rsid w:val="00400201"/>
    <w:rsid w:val="00401155"/>
    <w:rsid w:val="00401CF7"/>
    <w:rsid w:val="00405C00"/>
    <w:rsid w:val="00405C95"/>
    <w:rsid w:val="00414AF9"/>
    <w:rsid w:val="00414D68"/>
    <w:rsid w:val="004153ED"/>
    <w:rsid w:val="00416AC2"/>
    <w:rsid w:val="004207F5"/>
    <w:rsid w:val="00420DBA"/>
    <w:rsid w:val="00421873"/>
    <w:rsid w:val="0042399F"/>
    <w:rsid w:val="00426101"/>
    <w:rsid w:val="00427599"/>
    <w:rsid w:val="00430797"/>
    <w:rsid w:val="00431B43"/>
    <w:rsid w:val="004339F2"/>
    <w:rsid w:val="00435901"/>
    <w:rsid w:val="00436095"/>
    <w:rsid w:val="00442C95"/>
    <w:rsid w:val="004466BE"/>
    <w:rsid w:val="004557DB"/>
    <w:rsid w:val="0046033C"/>
    <w:rsid w:val="00461258"/>
    <w:rsid w:val="00467DED"/>
    <w:rsid w:val="004709C6"/>
    <w:rsid w:val="00470DB1"/>
    <w:rsid w:val="00472BF9"/>
    <w:rsid w:val="00474E64"/>
    <w:rsid w:val="0047755D"/>
    <w:rsid w:val="00477798"/>
    <w:rsid w:val="00482B10"/>
    <w:rsid w:val="00482F21"/>
    <w:rsid w:val="00483AF1"/>
    <w:rsid w:val="004850AB"/>
    <w:rsid w:val="00490AB0"/>
    <w:rsid w:val="004945D8"/>
    <w:rsid w:val="00495006"/>
    <w:rsid w:val="004977BF"/>
    <w:rsid w:val="004A7D63"/>
    <w:rsid w:val="004B760E"/>
    <w:rsid w:val="004C19EF"/>
    <w:rsid w:val="004C3BD2"/>
    <w:rsid w:val="004C4292"/>
    <w:rsid w:val="004C4FA3"/>
    <w:rsid w:val="004C6748"/>
    <w:rsid w:val="004C6AA3"/>
    <w:rsid w:val="004D0043"/>
    <w:rsid w:val="004D224C"/>
    <w:rsid w:val="004D2324"/>
    <w:rsid w:val="004D2B01"/>
    <w:rsid w:val="004D5E2D"/>
    <w:rsid w:val="004D75E2"/>
    <w:rsid w:val="004E0D50"/>
    <w:rsid w:val="004E248C"/>
    <w:rsid w:val="004E370B"/>
    <w:rsid w:val="004E53B9"/>
    <w:rsid w:val="004E6C1F"/>
    <w:rsid w:val="004F5550"/>
    <w:rsid w:val="005031FD"/>
    <w:rsid w:val="00505270"/>
    <w:rsid w:val="00512540"/>
    <w:rsid w:val="00513656"/>
    <w:rsid w:val="00515EB1"/>
    <w:rsid w:val="00520D14"/>
    <w:rsid w:val="005238B2"/>
    <w:rsid w:val="00525C80"/>
    <w:rsid w:val="0052753D"/>
    <w:rsid w:val="00531932"/>
    <w:rsid w:val="00532482"/>
    <w:rsid w:val="00532D7A"/>
    <w:rsid w:val="00532D94"/>
    <w:rsid w:val="00532E02"/>
    <w:rsid w:val="005331CB"/>
    <w:rsid w:val="005403AB"/>
    <w:rsid w:val="00541076"/>
    <w:rsid w:val="00541FFB"/>
    <w:rsid w:val="00544930"/>
    <w:rsid w:val="00544931"/>
    <w:rsid w:val="005513F4"/>
    <w:rsid w:val="00556F22"/>
    <w:rsid w:val="005613EB"/>
    <w:rsid w:val="00565B6C"/>
    <w:rsid w:val="00576B52"/>
    <w:rsid w:val="00577617"/>
    <w:rsid w:val="0058640C"/>
    <w:rsid w:val="005873FB"/>
    <w:rsid w:val="0059151B"/>
    <w:rsid w:val="00592460"/>
    <w:rsid w:val="005932E9"/>
    <w:rsid w:val="00595AC5"/>
    <w:rsid w:val="005A0D18"/>
    <w:rsid w:val="005A14C7"/>
    <w:rsid w:val="005A3CBF"/>
    <w:rsid w:val="005A6981"/>
    <w:rsid w:val="005A6F29"/>
    <w:rsid w:val="005B20F7"/>
    <w:rsid w:val="005B7ABD"/>
    <w:rsid w:val="005C34DB"/>
    <w:rsid w:val="005C4498"/>
    <w:rsid w:val="005C63FA"/>
    <w:rsid w:val="005C6A98"/>
    <w:rsid w:val="005D09BD"/>
    <w:rsid w:val="005D319B"/>
    <w:rsid w:val="005D5CD7"/>
    <w:rsid w:val="005D67F7"/>
    <w:rsid w:val="005E127A"/>
    <w:rsid w:val="005E45EB"/>
    <w:rsid w:val="005E6293"/>
    <w:rsid w:val="005F2F70"/>
    <w:rsid w:val="005F53BD"/>
    <w:rsid w:val="005F6977"/>
    <w:rsid w:val="00605EDB"/>
    <w:rsid w:val="00612666"/>
    <w:rsid w:val="00612676"/>
    <w:rsid w:val="00621461"/>
    <w:rsid w:val="0062305D"/>
    <w:rsid w:val="00626BE4"/>
    <w:rsid w:val="00627C61"/>
    <w:rsid w:val="00632F2F"/>
    <w:rsid w:val="00633189"/>
    <w:rsid w:val="0063459E"/>
    <w:rsid w:val="00637B0C"/>
    <w:rsid w:val="00640B04"/>
    <w:rsid w:val="00642FF3"/>
    <w:rsid w:val="006443DE"/>
    <w:rsid w:val="00644D99"/>
    <w:rsid w:val="0064627F"/>
    <w:rsid w:val="006466F7"/>
    <w:rsid w:val="00647926"/>
    <w:rsid w:val="00647ECB"/>
    <w:rsid w:val="0065257F"/>
    <w:rsid w:val="00656877"/>
    <w:rsid w:val="00657D6B"/>
    <w:rsid w:val="00660E69"/>
    <w:rsid w:val="006649E5"/>
    <w:rsid w:val="00664DF6"/>
    <w:rsid w:val="00665875"/>
    <w:rsid w:val="00665A25"/>
    <w:rsid w:val="006679E7"/>
    <w:rsid w:val="006750F5"/>
    <w:rsid w:val="006757D1"/>
    <w:rsid w:val="006759C5"/>
    <w:rsid w:val="0067628A"/>
    <w:rsid w:val="00681669"/>
    <w:rsid w:val="0068227F"/>
    <w:rsid w:val="0068250B"/>
    <w:rsid w:val="0068623B"/>
    <w:rsid w:val="006869A4"/>
    <w:rsid w:val="006871C1"/>
    <w:rsid w:val="006923DE"/>
    <w:rsid w:val="00692A65"/>
    <w:rsid w:val="00696289"/>
    <w:rsid w:val="006A3FB9"/>
    <w:rsid w:val="006B1692"/>
    <w:rsid w:val="006B368E"/>
    <w:rsid w:val="006B4830"/>
    <w:rsid w:val="006B4CB6"/>
    <w:rsid w:val="006B581D"/>
    <w:rsid w:val="006B6456"/>
    <w:rsid w:val="006C070D"/>
    <w:rsid w:val="006C2F6B"/>
    <w:rsid w:val="006C37AE"/>
    <w:rsid w:val="006C45ED"/>
    <w:rsid w:val="006D128B"/>
    <w:rsid w:val="006D23FB"/>
    <w:rsid w:val="006D5277"/>
    <w:rsid w:val="006D5FED"/>
    <w:rsid w:val="006D6306"/>
    <w:rsid w:val="006E2632"/>
    <w:rsid w:val="006E26B1"/>
    <w:rsid w:val="006E4D01"/>
    <w:rsid w:val="006E4F53"/>
    <w:rsid w:val="006E5919"/>
    <w:rsid w:val="006F1260"/>
    <w:rsid w:val="006F15AB"/>
    <w:rsid w:val="006F1751"/>
    <w:rsid w:val="006F1A2C"/>
    <w:rsid w:val="006F1BB0"/>
    <w:rsid w:val="006F7E79"/>
    <w:rsid w:val="00701EA0"/>
    <w:rsid w:val="007042D6"/>
    <w:rsid w:val="00705806"/>
    <w:rsid w:val="00706475"/>
    <w:rsid w:val="00706AE3"/>
    <w:rsid w:val="00710C04"/>
    <w:rsid w:val="00711EC6"/>
    <w:rsid w:val="00712D3E"/>
    <w:rsid w:val="007155FD"/>
    <w:rsid w:val="00716FE6"/>
    <w:rsid w:val="00722684"/>
    <w:rsid w:val="0072282C"/>
    <w:rsid w:val="00723F57"/>
    <w:rsid w:val="0072668A"/>
    <w:rsid w:val="00726D57"/>
    <w:rsid w:val="007301D4"/>
    <w:rsid w:val="00734833"/>
    <w:rsid w:val="0073580C"/>
    <w:rsid w:val="00736374"/>
    <w:rsid w:val="00737532"/>
    <w:rsid w:val="0074439F"/>
    <w:rsid w:val="007547F8"/>
    <w:rsid w:val="00755450"/>
    <w:rsid w:val="00782398"/>
    <w:rsid w:val="0078412C"/>
    <w:rsid w:val="00795EF8"/>
    <w:rsid w:val="00796E59"/>
    <w:rsid w:val="00797840"/>
    <w:rsid w:val="007A4330"/>
    <w:rsid w:val="007A4CB6"/>
    <w:rsid w:val="007B1196"/>
    <w:rsid w:val="007B1775"/>
    <w:rsid w:val="007B2108"/>
    <w:rsid w:val="007B3B9A"/>
    <w:rsid w:val="007B3F87"/>
    <w:rsid w:val="007D0D81"/>
    <w:rsid w:val="007D2C91"/>
    <w:rsid w:val="007D53A0"/>
    <w:rsid w:val="007D6FA3"/>
    <w:rsid w:val="007D76AA"/>
    <w:rsid w:val="007E2DA4"/>
    <w:rsid w:val="007E47A0"/>
    <w:rsid w:val="007E49B7"/>
    <w:rsid w:val="007E7656"/>
    <w:rsid w:val="007F12C2"/>
    <w:rsid w:val="007F64B7"/>
    <w:rsid w:val="00800C06"/>
    <w:rsid w:val="00800E75"/>
    <w:rsid w:val="008011CA"/>
    <w:rsid w:val="008059BD"/>
    <w:rsid w:val="00810849"/>
    <w:rsid w:val="00811EC7"/>
    <w:rsid w:val="008132A2"/>
    <w:rsid w:val="0081480E"/>
    <w:rsid w:val="0081591C"/>
    <w:rsid w:val="00820978"/>
    <w:rsid w:val="00822269"/>
    <w:rsid w:val="00823629"/>
    <w:rsid w:val="00824D9C"/>
    <w:rsid w:val="008256CF"/>
    <w:rsid w:val="008326FA"/>
    <w:rsid w:val="00835A7B"/>
    <w:rsid w:val="008461E0"/>
    <w:rsid w:val="008512E8"/>
    <w:rsid w:val="00852522"/>
    <w:rsid w:val="00853E25"/>
    <w:rsid w:val="00857E0B"/>
    <w:rsid w:val="008609EB"/>
    <w:rsid w:val="00867214"/>
    <w:rsid w:val="008678F0"/>
    <w:rsid w:val="0087031C"/>
    <w:rsid w:val="00875122"/>
    <w:rsid w:val="00875244"/>
    <w:rsid w:val="00881C04"/>
    <w:rsid w:val="00884D77"/>
    <w:rsid w:val="00892484"/>
    <w:rsid w:val="0089369F"/>
    <w:rsid w:val="008946B3"/>
    <w:rsid w:val="00894847"/>
    <w:rsid w:val="008A350D"/>
    <w:rsid w:val="008A5E0C"/>
    <w:rsid w:val="008A621F"/>
    <w:rsid w:val="008B0E0F"/>
    <w:rsid w:val="008B3585"/>
    <w:rsid w:val="008B4000"/>
    <w:rsid w:val="008B43E8"/>
    <w:rsid w:val="008B48D4"/>
    <w:rsid w:val="008B5170"/>
    <w:rsid w:val="008B5D2F"/>
    <w:rsid w:val="008B7801"/>
    <w:rsid w:val="008C08E1"/>
    <w:rsid w:val="008C216C"/>
    <w:rsid w:val="008C2ADF"/>
    <w:rsid w:val="008C4164"/>
    <w:rsid w:val="008C47C5"/>
    <w:rsid w:val="008C636F"/>
    <w:rsid w:val="008D15A5"/>
    <w:rsid w:val="008D3C8D"/>
    <w:rsid w:val="008D4298"/>
    <w:rsid w:val="008D52D8"/>
    <w:rsid w:val="008D7C97"/>
    <w:rsid w:val="008E07D3"/>
    <w:rsid w:val="008E0F39"/>
    <w:rsid w:val="008E1A2A"/>
    <w:rsid w:val="008E31A7"/>
    <w:rsid w:val="008E476B"/>
    <w:rsid w:val="008E768E"/>
    <w:rsid w:val="008F05F0"/>
    <w:rsid w:val="008F08D6"/>
    <w:rsid w:val="008F58B0"/>
    <w:rsid w:val="008F5A15"/>
    <w:rsid w:val="008F6EB6"/>
    <w:rsid w:val="008F77F1"/>
    <w:rsid w:val="00903472"/>
    <w:rsid w:val="00903EBA"/>
    <w:rsid w:val="00914382"/>
    <w:rsid w:val="009209CE"/>
    <w:rsid w:val="0092164A"/>
    <w:rsid w:val="00924AC6"/>
    <w:rsid w:val="009327C2"/>
    <w:rsid w:val="00932846"/>
    <w:rsid w:val="00945807"/>
    <w:rsid w:val="00945FB7"/>
    <w:rsid w:val="00952164"/>
    <w:rsid w:val="00955F66"/>
    <w:rsid w:val="0095646D"/>
    <w:rsid w:val="009636FF"/>
    <w:rsid w:val="00963CE3"/>
    <w:rsid w:val="00963EEC"/>
    <w:rsid w:val="00963F9A"/>
    <w:rsid w:val="00964F81"/>
    <w:rsid w:val="00965A4D"/>
    <w:rsid w:val="0096608F"/>
    <w:rsid w:val="00967AC9"/>
    <w:rsid w:val="00967E38"/>
    <w:rsid w:val="00970916"/>
    <w:rsid w:val="009759F7"/>
    <w:rsid w:val="00977C1D"/>
    <w:rsid w:val="00977C65"/>
    <w:rsid w:val="00981E53"/>
    <w:rsid w:val="00983235"/>
    <w:rsid w:val="009A2320"/>
    <w:rsid w:val="009A23FF"/>
    <w:rsid w:val="009A2CAD"/>
    <w:rsid w:val="009A392E"/>
    <w:rsid w:val="009A6751"/>
    <w:rsid w:val="009B5A58"/>
    <w:rsid w:val="009C2CCB"/>
    <w:rsid w:val="009C4317"/>
    <w:rsid w:val="009C49AB"/>
    <w:rsid w:val="009C7267"/>
    <w:rsid w:val="009C73B5"/>
    <w:rsid w:val="009D60C6"/>
    <w:rsid w:val="009D655E"/>
    <w:rsid w:val="009D721A"/>
    <w:rsid w:val="009D7F80"/>
    <w:rsid w:val="009E0261"/>
    <w:rsid w:val="009E2D12"/>
    <w:rsid w:val="009E2E3E"/>
    <w:rsid w:val="009E4A04"/>
    <w:rsid w:val="009E50ED"/>
    <w:rsid w:val="009E7C6D"/>
    <w:rsid w:val="009F1045"/>
    <w:rsid w:val="009F2093"/>
    <w:rsid w:val="009F2476"/>
    <w:rsid w:val="009F2FB8"/>
    <w:rsid w:val="009F475C"/>
    <w:rsid w:val="009F4839"/>
    <w:rsid w:val="009F5158"/>
    <w:rsid w:val="009F62BE"/>
    <w:rsid w:val="009F75C9"/>
    <w:rsid w:val="009F78AB"/>
    <w:rsid w:val="00A035B5"/>
    <w:rsid w:val="00A03D65"/>
    <w:rsid w:val="00A12916"/>
    <w:rsid w:val="00A15A23"/>
    <w:rsid w:val="00A16CA3"/>
    <w:rsid w:val="00A2298F"/>
    <w:rsid w:val="00A24916"/>
    <w:rsid w:val="00A312A1"/>
    <w:rsid w:val="00A31A5E"/>
    <w:rsid w:val="00A34B77"/>
    <w:rsid w:val="00A34BB1"/>
    <w:rsid w:val="00A4058B"/>
    <w:rsid w:val="00A43C8B"/>
    <w:rsid w:val="00A44FF4"/>
    <w:rsid w:val="00A54C66"/>
    <w:rsid w:val="00A653BA"/>
    <w:rsid w:val="00A669F5"/>
    <w:rsid w:val="00A725B1"/>
    <w:rsid w:val="00A72DD2"/>
    <w:rsid w:val="00A7565B"/>
    <w:rsid w:val="00A778D2"/>
    <w:rsid w:val="00A77CA4"/>
    <w:rsid w:val="00A82C8E"/>
    <w:rsid w:val="00A85ECF"/>
    <w:rsid w:val="00A861EC"/>
    <w:rsid w:val="00A90AB0"/>
    <w:rsid w:val="00A918A7"/>
    <w:rsid w:val="00A91B5D"/>
    <w:rsid w:val="00A92113"/>
    <w:rsid w:val="00A93C34"/>
    <w:rsid w:val="00A95BD8"/>
    <w:rsid w:val="00A97D06"/>
    <w:rsid w:val="00AA03EF"/>
    <w:rsid w:val="00AA0AE3"/>
    <w:rsid w:val="00AA1F4F"/>
    <w:rsid w:val="00AA4ADA"/>
    <w:rsid w:val="00AA56A3"/>
    <w:rsid w:val="00AA5970"/>
    <w:rsid w:val="00AA6FD6"/>
    <w:rsid w:val="00AB07C2"/>
    <w:rsid w:val="00AB6D83"/>
    <w:rsid w:val="00AC065A"/>
    <w:rsid w:val="00AC5EF7"/>
    <w:rsid w:val="00AC687E"/>
    <w:rsid w:val="00AD10F3"/>
    <w:rsid w:val="00AD2508"/>
    <w:rsid w:val="00AD4B20"/>
    <w:rsid w:val="00AD4FAA"/>
    <w:rsid w:val="00AD7E5E"/>
    <w:rsid w:val="00AE403E"/>
    <w:rsid w:val="00AE46EE"/>
    <w:rsid w:val="00AE49D3"/>
    <w:rsid w:val="00AE5648"/>
    <w:rsid w:val="00AF055F"/>
    <w:rsid w:val="00AF251E"/>
    <w:rsid w:val="00AF28B8"/>
    <w:rsid w:val="00AF677B"/>
    <w:rsid w:val="00AF740B"/>
    <w:rsid w:val="00AF7C9F"/>
    <w:rsid w:val="00B02270"/>
    <w:rsid w:val="00B0701B"/>
    <w:rsid w:val="00B122EC"/>
    <w:rsid w:val="00B131FF"/>
    <w:rsid w:val="00B135BB"/>
    <w:rsid w:val="00B24C17"/>
    <w:rsid w:val="00B253E3"/>
    <w:rsid w:val="00B254FE"/>
    <w:rsid w:val="00B278AE"/>
    <w:rsid w:val="00B30A68"/>
    <w:rsid w:val="00B3148F"/>
    <w:rsid w:val="00B3296C"/>
    <w:rsid w:val="00B352D5"/>
    <w:rsid w:val="00B3539E"/>
    <w:rsid w:val="00B37BF3"/>
    <w:rsid w:val="00B37DB9"/>
    <w:rsid w:val="00B424C5"/>
    <w:rsid w:val="00B43AC8"/>
    <w:rsid w:val="00B43DC9"/>
    <w:rsid w:val="00B50288"/>
    <w:rsid w:val="00B51399"/>
    <w:rsid w:val="00B56C40"/>
    <w:rsid w:val="00B604D6"/>
    <w:rsid w:val="00B60C73"/>
    <w:rsid w:val="00B80058"/>
    <w:rsid w:val="00B85105"/>
    <w:rsid w:val="00B8519E"/>
    <w:rsid w:val="00B87B68"/>
    <w:rsid w:val="00B87DAE"/>
    <w:rsid w:val="00B96B43"/>
    <w:rsid w:val="00B9736A"/>
    <w:rsid w:val="00BA4790"/>
    <w:rsid w:val="00BA69B4"/>
    <w:rsid w:val="00BA74FF"/>
    <w:rsid w:val="00BB073A"/>
    <w:rsid w:val="00BB3202"/>
    <w:rsid w:val="00BB3CFF"/>
    <w:rsid w:val="00BB6524"/>
    <w:rsid w:val="00BC1E80"/>
    <w:rsid w:val="00BC3CD0"/>
    <w:rsid w:val="00BC4E37"/>
    <w:rsid w:val="00BC76A8"/>
    <w:rsid w:val="00BD3861"/>
    <w:rsid w:val="00BD5A7E"/>
    <w:rsid w:val="00BE18CC"/>
    <w:rsid w:val="00BE29AC"/>
    <w:rsid w:val="00BE43B5"/>
    <w:rsid w:val="00C029CE"/>
    <w:rsid w:val="00C05FEC"/>
    <w:rsid w:val="00C07D83"/>
    <w:rsid w:val="00C1066C"/>
    <w:rsid w:val="00C1115A"/>
    <w:rsid w:val="00C1135D"/>
    <w:rsid w:val="00C126D4"/>
    <w:rsid w:val="00C174A0"/>
    <w:rsid w:val="00C175E4"/>
    <w:rsid w:val="00C205AF"/>
    <w:rsid w:val="00C2087E"/>
    <w:rsid w:val="00C255AF"/>
    <w:rsid w:val="00C31ADE"/>
    <w:rsid w:val="00C32E33"/>
    <w:rsid w:val="00C343DB"/>
    <w:rsid w:val="00C3561A"/>
    <w:rsid w:val="00C360F2"/>
    <w:rsid w:val="00C36C2F"/>
    <w:rsid w:val="00C44076"/>
    <w:rsid w:val="00C47213"/>
    <w:rsid w:val="00C5040B"/>
    <w:rsid w:val="00C53FCD"/>
    <w:rsid w:val="00C542F0"/>
    <w:rsid w:val="00C55BB2"/>
    <w:rsid w:val="00C63462"/>
    <w:rsid w:val="00C65CEC"/>
    <w:rsid w:val="00C65F95"/>
    <w:rsid w:val="00C67B6B"/>
    <w:rsid w:val="00C70AAF"/>
    <w:rsid w:val="00C72236"/>
    <w:rsid w:val="00C75DB7"/>
    <w:rsid w:val="00C763EE"/>
    <w:rsid w:val="00C82E6F"/>
    <w:rsid w:val="00C82FB0"/>
    <w:rsid w:val="00C84D73"/>
    <w:rsid w:val="00C93379"/>
    <w:rsid w:val="00C93D0A"/>
    <w:rsid w:val="00C95FC0"/>
    <w:rsid w:val="00C962F9"/>
    <w:rsid w:val="00C97029"/>
    <w:rsid w:val="00C9775C"/>
    <w:rsid w:val="00CA39D8"/>
    <w:rsid w:val="00CA57A9"/>
    <w:rsid w:val="00CA6BD0"/>
    <w:rsid w:val="00CB0111"/>
    <w:rsid w:val="00CB0FF7"/>
    <w:rsid w:val="00CB1F3C"/>
    <w:rsid w:val="00CB3477"/>
    <w:rsid w:val="00CB3873"/>
    <w:rsid w:val="00CB4C0D"/>
    <w:rsid w:val="00CB79E1"/>
    <w:rsid w:val="00CC6BDB"/>
    <w:rsid w:val="00CC77BE"/>
    <w:rsid w:val="00CD12B9"/>
    <w:rsid w:val="00CD2A79"/>
    <w:rsid w:val="00CD4585"/>
    <w:rsid w:val="00CD51DE"/>
    <w:rsid w:val="00CD5A38"/>
    <w:rsid w:val="00CD76A3"/>
    <w:rsid w:val="00CE0F4A"/>
    <w:rsid w:val="00CE6037"/>
    <w:rsid w:val="00CE7003"/>
    <w:rsid w:val="00CF157A"/>
    <w:rsid w:val="00CF6B8F"/>
    <w:rsid w:val="00D00A63"/>
    <w:rsid w:val="00D0261C"/>
    <w:rsid w:val="00D03622"/>
    <w:rsid w:val="00D06928"/>
    <w:rsid w:val="00D15F8F"/>
    <w:rsid w:val="00D163F6"/>
    <w:rsid w:val="00D32258"/>
    <w:rsid w:val="00D325BF"/>
    <w:rsid w:val="00D352F8"/>
    <w:rsid w:val="00D35613"/>
    <w:rsid w:val="00D359AA"/>
    <w:rsid w:val="00D402CA"/>
    <w:rsid w:val="00D51B8A"/>
    <w:rsid w:val="00D530E5"/>
    <w:rsid w:val="00D54BB7"/>
    <w:rsid w:val="00D57E50"/>
    <w:rsid w:val="00D604AC"/>
    <w:rsid w:val="00D61AE2"/>
    <w:rsid w:val="00D63AFB"/>
    <w:rsid w:val="00D670A0"/>
    <w:rsid w:val="00D67290"/>
    <w:rsid w:val="00D744A7"/>
    <w:rsid w:val="00D75438"/>
    <w:rsid w:val="00D85D51"/>
    <w:rsid w:val="00D93D23"/>
    <w:rsid w:val="00D945CE"/>
    <w:rsid w:val="00DA2D41"/>
    <w:rsid w:val="00DA50F6"/>
    <w:rsid w:val="00DA7CA2"/>
    <w:rsid w:val="00DB3F2B"/>
    <w:rsid w:val="00DB48ED"/>
    <w:rsid w:val="00DB5230"/>
    <w:rsid w:val="00DB5303"/>
    <w:rsid w:val="00DC4163"/>
    <w:rsid w:val="00DC47EC"/>
    <w:rsid w:val="00DD30CA"/>
    <w:rsid w:val="00DD39BF"/>
    <w:rsid w:val="00DD5A08"/>
    <w:rsid w:val="00DD67B2"/>
    <w:rsid w:val="00DE082B"/>
    <w:rsid w:val="00DE2B09"/>
    <w:rsid w:val="00DE4630"/>
    <w:rsid w:val="00DE6ECE"/>
    <w:rsid w:val="00DF1196"/>
    <w:rsid w:val="00DF1E8F"/>
    <w:rsid w:val="00DF662D"/>
    <w:rsid w:val="00DF7144"/>
    <w:rsid w:val="00E005C8"/>
    <w:rsid w:val="00E00E67"/>
    <w:rsid w:val="00E07B28"/>
    <w:rsid w:val="00E07E95"/>
    <w:rsid w:val="00E13780"/>
    <w:rsid w:val="00E15972"/>
    <w:rsid w:val="00E17264"/>
    <w:rsid w:val="00E17593"/>
    <w:rsid w:val="00E27691"/>
    <w:rsid w:val="00E30E0C"/>
    <w:rsid w:val="00E34B3A"/>
    <w:rsid w:val="00E36223"/>
    <w:rsid w:val="00E36C1F"/>
    <w:rsid w:val="00E3770A"/>
    <w:rsid w:val="00E4169E"/>
    <w:rsid w:val="00E420E6"/>
    <w:rsid w:val="00E44D60"/>
    <w:rsid w:val="00E47C97"/>
    <w:rsid w:val="00E506B5"/>
    <w:rsid w:val="00E5242F"/>
    <w:rsid w:val="00E526F9"/>
    <w:rsid w:val="00E52C82"/>
    <w:rsid w:val="00E53B00"/>
    <w:rsid w:val="00E57613"/>
    <w:rsid w:val="00E60201"/>
    <w:rsid w:val="00E613A0"/>
    <w:rsid w:val="00E62B2F"/>
    <w:rsid w:val="00E63B4A"/>
    <w:rsid w:val="00E65970"/>
    <w:rsid w:val="00E65AB6"/>
    <w:rsid w:val="00E67D57"/>
    <w:rsid w:val="00E715FC"/>
    <w:rsid w:val="00E71680"/>
    <w:rsid w:val="00E71B14"/>
    <w:rsid w:val="00E728B0"/>
    <w:rsid w:val="00E7536C"/>
    <w:rsid w:val="00E81CC3"/>
    <w:rsid w:val="00E90F0E"/>
    <w:rsid w:val="00E9356D"/>
    <w:rsid w:val="00E93A50"/>
    <w:rsid w:val="00E95426"/>
    <w:rsid w:val="00E964E0"/>
    <w:rsid w:val="00E96F5F"/>
    <w:rsid w:val="00EA59C3"/>
    <w:rsid w:val="00EB627B"/>
    <w:rsid w:val="00EB775E"/>
    <w:rsid w:val="00EB783D"/>
    <w:rsid w:val="00EC31E1"/>
    <w:rsid w:val="00EC45D7"/>
    <w:rsid w:val="00EC7CFE"/>
    <w:rsid w:val="00ED56FD"/>
    <w:rsid w:val="00EE0B03"/>
    <w:rsid w:val="00EE2732"/>
    <w:rsid w:val="00EE5B82"/>
    <w:rsid w:val="00EF015A"/>
    <w:rsid w:val="00EF0CC7"/>
    <w:rsid w:val="00EF5B62"/>
    <w:rsid w:val="00EF6BD9"/>
    <w:rsid w:val="00EF6F46"/>
    <w:rsid w:val="00F047BD"/>
    <w:rsid w:val="00F059F8"/>
    <w:rsid w:val="00F06CF2"/>
    <w:rsid w:val="00F12015"/>
    <w:rsid w:val="00F16B89"/>
    <w:rsid w:val="00F176C4"/>
    <w:rsid w:val="00F24330"/>
    <w:rsid w:val="00F26679"/>
    <w:rsid w:val="00F27989"/>
    <w:rsid w:val="00F27CFE"/>
    <w:rsid w:val="00F347F7"/>
    <w:rsid w:val="00F40E91"/>
    <w:rsid w:val="00F44181"/>
    <w:rsid w:val="00F50BE8"/>
    <w:rsid w:val="00F51A70"/>
    <w:rsid w:val="00F605F1"/>
    <w:rsid w:val="00F633E3"/>
    <w:rsid w:val="00F6400F"/>
    <w:rsid w:val="00F6481E"/>
    <w:rsid w:val="00F6622B"/>
    <w:rsid w:val="00F668A7"/>
    <w:rsid w:val="00F66A1D"/>
    <w:rsid w:val="00F67108"/>
    <w:rsid w:val="00F708D9"/>
    <w:rsid w:val="00F70E9C"/>
    <w:rsid w:val="00F75733"/>
    <w:rsid w:val="00F8018D"/>
    <w:rsid w:val="00F80682"/>
    <w:rsid w:val="00F808C6"/>
    <w:rsid w:val="00F87E7D"/>
    <w:rsid w:val="00F9164F"/>
    <w:rsid w:val="00F95867"/>
    <w:rsid w:val="00F976A4"/>
    <w:rsid w:val="00FA5876"/>
    <w:rsid w:val="00FA6F23"/>
    <w:rsid w:val="00FA7D9E"/>
    <w:rsid w:val="00FB38BE"/>
    <w:rsid w:val="00FB43F1"/>
    <w:rsid w:val="00FB6CEC"/>
    <w:rsid w:val="00FB7005"/>
    <w:rsid w:val="00FD2FF5"/>
    <w:rsid w:val="00FD5ED0"/>
    <w:rsid w:val="00FD78F6"/>
    <w:rsid w:val="00FE243E"/>
    <w:rsid w:val="00FE41BA"/>
    <w:rsid w:val="00FF0110"/>
    <w:rsid w:val="00FF09B4"/>
    <w:rsid w:val="00FF0A73"/>
    <w:rsid w:val="00FF4A8B"/>
    <w:rsid w:val="00FF4B9E"/>
    <w:rsid w:val="02B61D63"/>
    <w:rsid w:val="036B8BAF"/>
    <w:rsid w:val="038BAA9B"/>
    <w:rsid w:val="03ECFAB2"/>
    <w:rsid w:val="03FD9F0C"/>
    <w:rsid w:val="099CCCD3"/>
    <w:rsid w:val="0A2F220E"/>
    <w:rsid w:val="0ACF6E5C"/>
    <w:rsid w:val="0B058EBF"/>
    <w:rsid w:val="0B328C41"/>
    <w:rsid w:val="0B48EBC2"/>
    <w:rsid w:val="0CBF04D9"/>
    <w:rsid w:val="0DF7A11A"/>
    <w:rsid w:val="10620E47"/>
    <w:rsid w:val="10D402B8"/>
    <w:rsid w:val="10E34FE9"/>
    <w:rsid w:val="123CC4A4"/>
    <w:rsid w:val="12AEB915"/>
    <w:rsid w:val="14578AD5"/>
    <w:rsid w:val="15CDC8F2"/>
    <w:rsid w:val="16013C0E"/>
    <w:rsid w:val="1611E068"/>
    <w:rsid w:val="182D8612"/>
    <w:rsid w:val="1A075CF6"/>
    <w:rsid w:val="1A99B231"/>
    <w:rsid w:val="1BE99B37"/>
    <w:rsid w:val="1C5B5F7F"/>
    <w:rsid w:val="1DF03CCC"/>
    <w:rsid w:val="1E1C5AD5"/>
    <w:rsid w:val="1E1D3A4E"/>
    <w:rsid w:val="1FD3FF46"/>
    <w:rsid w:val="20409AAD"/>
    <w:rsid w:val="22772F1C"/>
    <w:rsid w:val="2316210F"/>
    <w:rsid w:val="238F6A93"/>
    <w:rsid w:val="25BCD8EF"/>
    <w:rsid w:val="2608336A"/>
    <w:rsid w:val="26DDC0A2"/>
    <w:rsid w:val="2867F08A"/>
    <w:rsid w:val="298ADC0E"/>
    <w:rsid w:val="29A0FA40"/>
    <w:rsid w:val="2A8F25BA"/>
    <w:rsid w:val="2B64B2F2"/>
    <w:rsid w:val="2C1B9E52"/>
    <w:rsid w:val="2D813815"/>
    <w:rsid w:val="2DB15DC0"/>
    <w:rsid w:val="2F9F266F"/>
    <w:rsid w:val="30111AE0"/>
    <w:rsid w:val="3149B721"/>
    <w:rsid w:val="33B4244E"/>
    <w:rsid w:val="342618BF"/>
    <w:rsid w:val="34980D30"/>
    <w:rsid w:val="352A626B"/>
    <w:rsid w:val="3600CF1C"/>
    <w:rsid w:val="37A9A0DC"/>
    <w:rsid w:val="38242F7B"/>
    <w:rsid w:val="39535215"/>
    <w:rsid w:val="39757C0C"/>
    <w:rsid w:val="3999287D"/>
    <w:rsid w:val="39F64BAA"/>
    <w:rsid w:val="3AA4A47F"/>
    <w:rsid w:val="3B7D7C9D"/>
    <w:rsid w:val="3B7F9C19"/>
    <w:rsid w:val="3DEBC838"/>
    <w:rsid w:val="3E3CFF3B"/>
    <w:rsid w:val="3EC234E9"/>
    <w:rsid w:val="4214B7E2"/>
    <w:rsid w:val="446162B0"/>
    <w:rsid w:val="4564CCE3"/>
    <w:rsid w:val="4856DF3E"/>
    <w:rsid w:val="486782A2"/>
    <w:rsid w:val="495A4971"/>
    <w:rsid w:val="49B112AF"/>
    <w:rsid w:val="49BDE238"/>
    <w:rsid w:val="4A2FD6A9"/>
    <w:rsid w:val="4B342055"/>
    <w:rsid w:val="4DB35EC6"/>
    <w:rsid w:val="4EB6C8F9"/>
    <w:rsid w:val="4F5D0FFF"/>
    <w:rsid w:val="4F6DB459"/>
    <w:rsid w:val="50000994"/>
    <w:rsid w:val="50D34E1C"/>
    <w:rsid w:val="523A5116"/>
    <w:rsid w:val="5465A993"/>
    <w:rsid w:val="5580DA62"/>
    <w:rsid w:val="56A2A18E"/>
    <w:rsid w:val="571F133B"/>
    <w:rsid w:val="57DCABED"/>
    <w:rsid w:val="57EA2337"/>
    <w:rsid w:val="584F7AF0"/>
    <w:rsid w:val="58843327"/>
    <w:rsid w:val="5994B3E9"/>
    <w:rsid w:val="59F84CB0"/>
    <w:rsid w:val="5ADC3592"/>
    <w:rsid w:val="5AFBB6E3"/>
    <w:rsid w:val="5B764582"/>
    <w:rsid w:val="5C44F77E"/>
    <w:rsid w:val="5C4B9FE9"/>
    <w:rsid w:val="5C71F500"/>
    <w:rsid w:val="5CA5681C"/>
    <w:rsid w:val="5CEB3E84"/>
    <w:rsid w:val="60AB8904"/>
    <w:rsid w:val="613DDE3F"/>
    <w:rsid w:val="62144AF0"/>
    <w:rsid w:val="6358A470"/>
    <w:rsid w:val="64938961"/>
    <w:rsid w:val="6566CDE9"/>
    <w:rsid w:val="664AB6CB"/>
    <w:rsid w:val="66E4C6BB"/>
    <w:rsid w:val="67B378B7"/>
    <w:rsid w:val="68B6E2EA"/>
    <w:rsid w:val="698D4F9B"/>
    <w:rsid w:val="6AA58B12"/>
    <w:rsid w:val="6D0FF83F"/>
    <w:rsid w:val="6D81ECB0"/>
    <w:rsid w:val="6DF3E121"/>
    <w:rsid w:val="6E6773C1"/>
    <w:rsid w:val="6F5CA30D"/>
    <w:rsid w:val="7074DE84"/>
    <w:rsid w:val="710574CD"/>
    <w:rsid w:val="72AF2606"/>
    <w:rsid w:val="72BFCA60"/>
    <w:rsid w:val="745589CE"/>
    <w:rsid w:val="74C2B7E7"/>
    <w:rsid w:val="758C671D"/>
    <w:rsid w:val="77EDE32F"/>
    <w:rsid w:val="79F4B795"/>
    <w:rsid w:val="7ACA44CD"/>
    <w:rsid w:val="7ACB2446"/>
    <w:rsid w:val="7B9B96E6"/>
    <w:rsid w:val="7CE6C9F0"/>
    <w:rsid w:val="7E4DCCEA"/>
    <w:rsid w:val="7F251914"/>
    <w:rsid w:val="7FD24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F4093"/>
  <w15:docId w15:val="{CE1C1436-5169-4982-B265-E90688BF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E4"/>
    <w:pPr>
      <w:spacing w:after="0"/>
    </w:pPr>
  </w:style>
  <w:style w:type="paragraph" w:styleId="Heading1">
    <w:name w:val="heading 1"/>
    <w:basedOn w:val="Normal"/>
    <w:next w:val="Normal"/>
    <w:link w:val="Heading1Char"/>
    <w:uiPriority w:val="9"/>
    <w:qFormat/>
    <w:rsid w:val="00E65970"/>
    <w:pPr>
      <w:outlineLvl w:val="0"/>
    </w:pPr>
    <w:rPr>
      <w:b/>
      <w:bCs/>
      <w:sz w:val="32"/>
      <w:szCs w:val="32"/>
    </w:rPr>
  </w:style>
  <w:style w:type="paragraph" w:styleId="Heading2">
    <w:name w:val="heading 2"/>
    <w:basedOn w:val="Normal"/>
    <w:next w:val="Normal"/>
    <w:link w:val="Heading2Char"/>
    <w:uiPriority w:val="9"/>
    <w:unhideWhenUsed/>
    <w:qFormat/>
    <w:rsid w:val="00DF7144"/>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70"/>
    <w:rPr>
      <w:b/>
      <w:bCs/>
      <w:sz w:val="32"/>
      <w:szCs w:val="32"/>
    </w:rPr>
  </w:style>
  <w:style w:type="character" w:customStyle="1" w:styleId="Heading2Char">
    <w:name w:val="Heading 2 Char"/>
    <w:basedOn w:val="DefaultParagraphFont"/>
    <w:link w:val="Heading2"/>
    <w:uiPriority w:val="9"/>
    <w:rsid w:val="00DF7144"/>
    <w:rPr>
      <w:b/>
    </w:rPr>
  </w:style>
  <w:style w:type="character" w:styleId="Hyperlink">
    <w:name w:val="Hyperlink"/>
    <w:basedOn w:val="DefaultParagraphFont"/>
    <w:uiPriority w:val="99"/>
    <w:unhideWhenUsed/>
    <w:rsid w:val="004C19EF"/>
    <w:rPr>
      <w:color w:val="0563C1" w:themeColor="hyperlink"/>
      <w:u w:val="single"/>
    </w:rPr>
  </w:style>
  <w:style w:type="character" w:customStyle="1" w:styleId="UnresolvedMention1">
    <w:name w:val="Unresolved Mention1"/>
    <w:basedOn w:val="DefaultParagraphFont"/>
    <w:uiPriority w:val="99"/>
    <w:semiHidden/>
    <w:unhideWhenUsed/>
    <w:rsid w:val="004C19EF"/>
    <w:rPr>
      <w:color w:val="605E5C"/>
      <w:shd w:val="clear" w:color="auto" w:fill="E1DFDD"/>
    </w:rPr>
  </w:style>
  <w:style w:type="character" w:styleId="CommentReference">
    <w:name w:val="annotation reference"/>
    <w:basedOn w:val="DefaultParagraphFont"/>
    <w:uiPriority w:val="99"/>
    <w:semiHidden/>
    <w:unhideWhenUsed/>
    <w:rsid w:val="008C4164"/>
    <w:rPr>
      <w:sz w:val="16"/>
      <w:szCs w:val="16"/>
    </w:rPr>
  </w:style>
  <w:style w:type="paragraph" w:styleId="CommentText">
    <w:name w:val="annotation text"/>
    <w:basedOn w:val="Normal"/>
    <w:link w:val="CommentTextChar"/>
    <w:uiPriority w:val="99"/>
    <w:unhideWhenUsed/>
    <w:rsid w:val="008C4164"/>
    <w:pPr>
      <w:spacing w:line="240" w:lineRule="auto"/>
    </w:pPr>
    <w:rPr>
      <w:sz w:val="20"/>
      <w:szCs w:val="20"/>
    </w:rPr>
  </w:style>
  <w:style w:type="character" w:customStyle="1" w:styleId="CommentTextChar">
    <w:name w:val="Comment Text Char"/>
    <w:basedOn w:val="DefaultParagraphFont"/>
    <w:link w:val="CommentText"/>
    <w:uiPriority w:val="99"/>
    <w:rsid w:val="008C4164"/>
    <w:rPr>
      <w:sz w:val="20"/>
      <w:szCs w:val="20"/>
    </w:rPr>
  </w:style>
  <w:style w:type="paragraph" w:styleId="CommentSubject">
    <w:name w:val="annotation subject"/>
    <w:basedOn w:val="CommentText"/>
    <w:next w:val="CommentText"/>
    <w:link w:val="CommentSubjectChar"/>
    <w:uiPriority w:val="99"/>
    <w:semiHidden/>
    <w:unhideWhenUsed/>
    <w:rsid w:val="008C4164"/>
    <w:rPr>
      <w:b/>
      <w:bCs/>
    </w:rPr>
  </w:style>
  <w:style w:type="character" w:customStyle="1" w:styleId="CommentSubjectChar">
    <w:name w:val="Comment Subject Char"/>
    <w:basedOn w:val="CommentTextChar"/>
    <w:link w:val="CommentSubject"/>
    <w:uiPriority w:val="99"/>
    <w:semiHidden/>
    <w:rsid w:val="008C4164"/>
    <w:rPr>
      <w:b/>
      <w:bCs/>
      <w:sz w:val="20"/>
      <w:szCs w:val="20"/>
    </w:rPr>
  </w:style>
  <w:style w:type="paragraph" w:styleId="ListParagraph">
    <w:name w:val="List Paragraph"/>
    <w:basedOn w:val="Normal"/>
    <w:uiPriority w:val="34"/>
    <w:qFormat/>
    <w:rsid w:val="001355A6"/>
    <w:pPr>
      <w:ind w:left="720"/>
      <w:contextualSpacing/>
    </w:pPr>
  </w:style>
  <w:style w:type="character" w:styleId="FollowedHyperlink">
    <w:name w:val="FollowedHyperlink"/>
    <w:basedOn w:val="DefaultParagraphFont"/>
    <w:uiPriority w:val="99"/>
    <w:semiHidden/>
    <w:unhideWhenUsed/>
    <w:rsid w:val="002C2208"/>
    <w:rPr>
      <w:color w:val="954F72" w:themeColor="followedHyperlink"/>
      <w:u w:val="single"/>
    </w:rPr>
  </w:style>
  <w:style w:type="paragraph" w:styleId="Header">
    <w:name w:val="header"/>
    <w:basedOn w:val="Normal"/>
    <w:link w:val="HeaderChar"/>
    <w:uiPriority w:val="99"/>
    <w:unhideWhenUsed/>
    <w:rsid w:val="00242EF1"/>
    <w:pPr>
      <w:tabs>
        <w:tab w:val="center" w:pos="4536"/>
        <w:tab w:val="right" w:pos="9072"/>
      </w:tabs>
      <w:spacing w:line="240" w:lineRule="auto"/>
    </w:pPr>
  </w:style>
  <w:style w:type="character" w:customStyle="1" w:styleId="HeaderChar">
    <w:name w:val="Header Char"/>
    <w:basedOn w:val="DefaultParagraphFont"/>
    <w:link w:val="Header"/>
    <w:uiPriority w:val="99"/>
    <w:rsid w:val="00242EF1"/>
  </w:style>
  <w:style w:type="paragraph" w:styleId="Footer">
    <w:name w:val="footer"/>
    <w:basedOn w:val="Normal"/>
    <w:link w:val="FooterChar"/>
    <w:uiPriority w:val="99"/>
    <w:unhideWhenUsed/>
    <w:rsid w:val="00242EF1"/>
    <w:pPr>
      <w:tabs>
        <w:tab w:val="center" w:pos="4536"/>
        <w:tab w:val="right" w:pos="9072"/>
      </w:tabs>
      <w:spacing w:line="240" w:lineRule="auto"/>
    </w:pPr>
  </w:style>
  <w:style w:type="character" w:customStyle="1" w:styleId="FooterChar">
    <w:name w:val="Footer Char"/>
    <w:basedOn w:val="DefaultParagraphFont"/>
    <w:link w:val="Footer"/>
    <w:uiPriority w:val="99"/>
    <w:rsid w:val="00242EF1"/>
  </w:style>
  <w:style w:type="paragraph" w:styleId="Revision">
    <w:name w:val="Revision"/>
    <w:hidden/>
    <w:uiPriority w:val="99"/>
    <w:semiHidden/>
    <w:rsid w:val="00C47213"/>
    <w:pPr>
      <w:spacing w:after="0" w:line="240" w:lineRule="auto"/>
    </w:pPr>
  </w:style>
  <w:style w:type="paragraph" w:styleId="FootnoteText">
    <w:name w:val="footnote text"/>
    <w:basedOn w:val="Normal"/>
    <w:link w:val="FootnoteTextChar"/>
    <w:uiPriority w:val="99"/>
    <w:semiHidden/>
    <w:unhideWhenUsed/>
    <w:rsid w:val="00C47213"/>
    <w:pPr>
      <w:spacing w:line="240" w:lineRule="auto"/>
    </w:pPr>
    <w:rPr>
      <w:sz w:val="20"/>
      <w:szCs w:val="20"/>
    </w:rPr>
  </w:style>
  <w:style w:type="character" w:customStyle="1" w:styleId="FootnoteTextChar">
    <w:name w:val="Footnote Text Char"/>
    <w:basedOn w:val="DefaultParagraphFont"/>
    <w:link w:val="FootnoteText"/>
    <w:uiPriority w:val="99"/>
    <w:semiHidden/>
    <w:rsid w:val="00C47213"/>
    <w:rPr>
      <w:sz w:val="20"/>
      <w:szCs w:val="20"/>
    </w:rPr>
  </w:style>
  <w:style w:type="character" w:styleId="FootnoteReference">
    <w:name w:val="footnote reference"/>
    <w:basedOn w:val="DefaultParagraphFont"/>
    <w:uiPriority w:val="99"/>
    <w:semiHidden/>
    <w:unhideWhenUsed/>
    <w:rsid w:val="00C47213"/>
    <w:rPr>
      <w:vertAlign w:val="superscript"/>
    </w:rPr>
  </w:style>
  <w:style w:type="character" w:customStyle="1" w:styleId="cf01">
    <w:name w:val="cf01"/>
    <w:basedOn w:val="DefaultParagraphFont"/>
    <w:rsid w:val="00C47213"/>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BD3861"/>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3861"/>
    <w:rPr>
      <w:rFonts w:ascii="Calibri" w:hAnsi="Calibri" w:cs="Calibri"/>
      <w:noProof/>
    </w:rPr>
  </w:style>
  <w:style w:type="paragraph" w:customStyle="1" w:styleId="EndNoteBibliography">
    <w:name w:val="EndNote Bibliography"/>
    <w:basedOn w:val="Normal"/>
    <w:link w:val="EndNoteBibliographyChar"/>
    <w:rsid w:val="00BD386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D3861"/>
    <w:rPr>
      <w:rFonts w:ascii="Calibri" w:hAnsi="Calibri" w:cs="Calibri"/>
      <w:noProof/>
    </w:rPr>
  </w:style>
  <w:style w:type="paragraph" w:styleId="BalloonText">
    <w:name w:val="Balloon Text"/>
    <w:basedOn w:val="Normal"/>
    <w:link w:val="BalloonTextChar"/>
    <w:uiPriority w:val="99"/>
    <w:semiHidden/>
    <w:unhideWhenUsed/>
    <w:rsid w:val="00F059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9F8"/>
    <w:rPr>
      <w:rFonts w:ascii="Tahoma" w:hAnsi="Tahoma" w:cs="Tahoma"/>
      <w:sz w:val="16"/>
      <w:szCs w:val="16"/>
    </w:rPr>
  </w:style>
  <w:style w:type="character" w:styleId="Emphasis">
    <w:name w:val="Emphasis"/>
    <w:uiPriority w:val="20"/>
    <w:qFormat/>
    <w:rsid w:val="00AE5648"/>
    <w:rPr>
      <w:bCs/>
      <w:color w:val="70AD47" w:themeColor="accent6"/>
    </w:rPr>
  </w:style>
  <w:style w:type="paragraph" w:styleId="TOCHeading">
    <w:name w:val="TOC Heading"/>
    <w:basedOn w:val="Heading1"/>
    <w:next w:val="Normal"/>
    <w:uiPriority w:val="39"/>
    <w:unhideWhenUsed/>
    <w:qFormat/>
    <w:rsid w:val="00CD2A79"/>
    <w:pPr>
      <w:keepNext/>
      <w:keepLines/>
      <w:spacing w:before="480" w:line="276" w:lineRule="auto"/>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CD2A79"/>
    <w:pPr>
      <w:spacing w:after="100"/>
    </w:pPr>
  </w:style>
  <w:style w:type="table" w:styleId="TableGrid">
    <w:name w:val="Table Grid"/>
    <w:basedOn w:val="TableNormal"/>
    <w:uiPriority w:val="39"/>
    <w:rsid w:val="00B3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59F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B1196"/>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196"/>
    <w:rPr>
      <w:rFonts w:eastAsiaTheme="minorEastAsia"/>
      <w:color w:val="5A5A5A" w:themeColor="text1" w:themeTint="A5"/>
      <w:spacing w:val="15"/>
    </w:rPr>
  </w:style>
  <w:style w:type="paragraph" w:styleId="TOC2">
    <w:name w:val="toc 2"/>
    <w:basedOn w:val="Normal"/>
    <w:next w:val="Normal"/>
    <w:autoRedefine/>
    <w:uiPriority w:val="39"/>
    <w:unhideWhenUsed/>
    <w:rsid w:val="007B1196"/>
    <w:pPr>
      <w:spacing w:after="100"/>
      <w:ind w:left="220"/>
    </w:pPr>
  </w:style>
  <w:style w:type="character" w:styleId="UnresolvedMention">
    <w:name w:val="Unresolved Mention"/>
    <w:basedOn w:val="DefaultParagraphFont"/>
    <w:uiPriority w:val="99"/>
    <w:semiHidden/>
    <w:unhideWhenUsed/>
    <w:rsid w:val="00136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19531">
      <w:bodyDiv w:val="1"/>
      <w:marLeft w:val="0"/>
      <w:marRight w:val="0"/>
      <w:marTop w:val="0"/>
      <w:marBottom w:val="0"/>
      <w:divBdr>
        <w:top w:val="none" w:sz="0" w:space="0" w:color="auto"/>
        <w:left w:val="none" w:sz="0" w:space="0" w:color="auto"/>
        <w:bottom w:val="none" w:sz="0" w:space="0" w:color="auto"/>
        <w:right w:val="none" w:sz="0" w:space="0" w:color="auto"/>
      </w:divBdr>
    </w:div>
    <w:div w:id="607737885">
      <w:bodyDiv w:val="1"/>
      <w:marLeft w:val="0"/>
      <w:marRight w:val="0"/>
      <w:marTop w:val="0"/>
      <w:marBottom w:val="0"/>
      <w:divBdr>
        <w:top w:val="none" w:sz="0" w:space="0" w:color="auto"/>
        <w:left w:val="none" w:sz="0" w:space="0" w:color="auto"/>
        <w:bottom w:val="none" w:sz="0" w:space="0" w:color="auto"/>
        <w:right w:val="none" w:sz="0" w:space="0" w:color="auto"/>
      </w:divBdr>
      <w:divsChild>
        <w:div w:id="2098626320">
          <w:marLeft w:val="0"/>
          <w:marRight w:val="0"/>
          <w:marTop w:val="0"/>
          <w:marBottom w:val="0"/>
          <w:divBdr>
            <w:top w:val="none" w:sz="0" w:space="0" w:color="auto"/>
            <w:left w:val="none" w:sz="0" w:space="0" w:color="auto"/>
            <w:bottom w:val="none" w:sz="0" w:space="0" w:color="auto"/>
            <w:right w:val="none" w:sz="0" w:space="0" w:color="auto"/>
          </w:divBdr>
          <w:divsChild>
            <w:div w:id="13140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1384">
      <w:bodyDiv w:val="1"/>
      <w:marLeft w:val="0"/>
      <w:marRight w:val="0"/>
      <w:marTop w:val="0"/>
      <w:marBottom w:val="0"/>
      <w:divBdr>
        <w:top w:val="none" w:sz="0" w:space="0" w:color="auto"/>
        <w:left w:val="none" w:sz="0" w:space="0" w:color="auto"/>
        <w:bottom w:val="none" w:sz="0" w:space="0" w:color="auto"/>
        <w:right w:val="none" w:sz="0" w:space="0" w:color="auto"/>
      </w:divBdr>
    </w:div>
    <w:div w:id="1853912370">
      <w:bodyDiv w:val="1"/>
      <w:marLeft w:val="0"/>
      <w:marRight w:val="0"/>
      <w:marTop w:val="0"/>
      <w:marBottom w:val="0"/>
      <w:divBdr>
        <w:top w:val="none" w:sz="0" w:space="0" w:color="auto"/>
        <w:left w:val="none" w:sz="0" w:space="0" w:color="auto"/>
        <w:bottom w:val="none" w:sz="0" w:space="0" w:color="auto"/>
        <w:right w:val="none" w:sz="0" w:space="0" w:color="auto"/>
      </w:divBdr>
    </w:div>
    <w:div w:id="2093309889">
      <w:bodyDiv w:val="1"/>
      <w:marLeft w:val="0"/>
      <w:marRight w:val="0"/>
      <w:marTop w:val="0"/>
      <w:marBottom w:val="0"/>
      <w:divBdr>
        <w:top w:val="none" w:sz="0" w:space="0" w:color="auto"/>
        <w:left w:val="none" w:sz="0" w:space="0" w:color="auto"/>
        <w:bottom w:val="none" w:sz="0" w:space="0" w:color="auto"/>
        <w:right w:val="none" w:sz="0" w:space="0" w:color="auto"/>
      </w:divBdr>
      <w:divsChild>
        <w:div w:id="1386224742">
          <w:marLeft w:val="0"/>
          <w:marRight w:val="0"/>
          <w:marTop w:val="0"/>
          <w:marBottom w:val="0"/>
          <w:divBdr>
            <w:top w:val="none" w:sz="0" w:space="0" w:color="auto"/>
            <w:left w:val="none" w:sz="0" w:space="0" w:color="auto"/>
            <w:bottom w:val="none" w:sz="0" w:space="0" w:color="auto"/>
            <w:right w:val="none" w:sz="0" w:space="0" w:color="auto"/>
          </w:divBdr>
          <w:divsChild>
            <w:div w:id="6796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4966">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s/1s8ib1rsv3xmj1c/3_edited.mp4?dl=0" TargetMode="External"/><Relationship Id="rId18" Type="http://schemas.openxmlformats.org/officeDocument/2006/relationships/hyperlink" Target="https://github.com/AdityaSavara/JSONGrapherExamples/raw/main/ExampleDataRecords.zip" TargetMode="External"/><Relationship Id="rId26" Type="http://schemas.openxmlformats.org/officeDocument/2006/relationships/hyperlink" Target="https://github.com/AdityaSavara/JSONGrapherExamples/blob/main/ExampleDataRecords/1_CO2_Adsorption_Isotherms/CO2AdsorptionNaX2.json" TargetMode="External"/><Relationship Id="rId39" Type="http://schemas.openxmlformats.org/officeDocument/2006/relationships/hyperlink" Target="https://github.com/AdityaSavara/JSONGrapherExamples/blob/main/ModelSimulatorPython/python_models/Langmuir_isotherm_Keq.py" TargetMode="External"/><Relationship Id="rId21" Type="http://schemas.openxmlformats.org/officeDocument/2006/relationships/hyperlink" Target="https://github.com/AdityaSavara/JSONGrapherExamples/raw/main/ExampleModelRecords.zip" TargetMode="External"/><Relationship Id="rId34" Type="http://schemas.openxmlformats.org/officeDocument/2006/relationships/hyperlink" Target="https://github.com/AdityaSavara/JSONGrapherExamples/tree/main/ModelSimulationTesters" TargetMode="External"/><Relationship Id="rId42" Type="http://schemas.openxmlformats.org/officeDocument/2006/relationships/comments" Target="comments.xml"/><Relationship Id="rId47" Type="http://schemas.openxmlformats.org/officeDocument/2006/relationships/hyperlink" Target="https://json-schema.org/" TargetMode="External"/><Relationship Id="rId50"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s://github.com/AdityaSavara/JSONGrapherExamples/tree/main/ModelSimulationTesters" TargetMode="External"/><Relationship Id="rId11" Type="http://schemas.openxmlformats.org/officeDocument/2006/relationships/image" Target="media/image1.png"/><Relationship Id="rId24" Type="http://schemas.openxmlformats.org/officeDocument/2006/relationships/hyperlink" Target="https://github.com/AdityaSavara/JSONGrapherExamples/blob/main/BasicExample/0_PlotlyTemplate.json" TargetMode="External"/><Relationship Id="rId32" Type="http://schemas.openxmlformats.org/officeDocument/2006/relationships/hyperlink" Target="https://github.com/AdityaSavara/JSONGrapherExamples/blob/main/ExampleModelRecords/1-CO2__Adsorption_Isotherms/amino_silane_silica_LangmuirIsothermModel_343_equilibrium.json" TargetMode="External"/><Relationship Id="rId37" Type="http://schemas.openxmlformats.org/officeDocument/2006/relationships/hyperlink" Target="https://adityasavara.github.io/JSONGrapher/other_html/ModelSimulationTesters/httpsCall_tester.html" TargetMode="External"/><Relationship Id="rId40" Type="http://schemas.openxmlformats.org/officeDocument/2006/relationships/hyperlink" Target="https://github.com/AdityaSavara/JSONGrapherExamples/blob/main/ModelSimulatorPython/python_models/Langmuir_isotherm_Keq.py" TargetMode="External"/><Relationship Id="rId45" Type="http://schemas.microsoft.com/office/2018/08/relationships/commentsExtensible" Target="commentsExtensible.xm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github.com/AdityaSavara/JSONGrapherExamples/raw/main/ExampleModelRecords.zip" TargetMode="External"/><Relationship Id="rId31" Type="http://schemas.openxmlformats.org/officeDocument/2006/relationships/hyperlink" Target="https://github.com/AdityaSavara/JSONGrapherExamples/blob/main/ExampleSimulators/Langmuir_Isotherm.js" TargetMode="External"/><Relationship Id="rId44" Type="http://schemas.microsoft.com/office/2016/09/relationships/commentsIds" Target="commentsIds.xml"/><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songrapher.com" TargetMode="External"/><Relationship Id="rId22" Type="http://schemas.openxmlformats.org/officeDocument/2006/relationships/hyperlink" Target="https://github.com/AdityaSavara/JSONGrapherExamples/raw/main/ExampleModelRecords.zip" TargetMode="External"/><Relationship Id="rId27" Type="http://schemas.openxmlformats.org/officeDocument/2006/relationships/hyperlink" Target="https://github.com/AdityaSavara/JSONGrapher/blob/main/schema/ScatterPlot.schema.json" TargetMode="External"/><Relationship Id="rId30" Type="http://schemas.openxmlformats.org/officeDocument/2006/relationships/hyperlink" Target="https://adityasavara.github.io/JSONGrapher/other_html/ModelSimulationTesters/javascript_function_tester.html" TargetMode="External"/><Relationship Id="rId35" Type="http://schemas.openxmlformats.org/officeDocument/2006/relationships/hyperlink" Target="https://adityasavara.github.io/JSONGrapher/other_html/ModelSimulationTesters/httpsCall_tester.html" TargetMode="External"/><Relationship Id="rId43" Type="http://schemas.microsoft.com/office/2011/relationships/commentsExtended" Target="commentsExtended.xml"/><Relationship Id="rId48" Type="http://schemas.openxmlformats.org/officeDocument/2006/relationships/hyperlink" Target="https://unlicense.org"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github.com/AdityaSavara/JSONGrapherExamples/raw/main/DemonstrationFiles.zip" TargetMode="External"/><Relationship Id="rId17" Type="http://schemas.openxmlformats.org/officeDocument/2006/relationships/hyperlink" Target="https://github.com/AdityaSavara/JSONGrapherExamples" TargetMode="External"/><Relationship Id="rId25" Type="http://schemas.openxmlformats.org/officeDocument/2006/relationships/hyperlink" Target="https://github.com/AdityaSavara/JSONGrapherExamples/blob/main/ExampleDataRecords/1_CO2_Adsorption_Isotherms/CO2AdsorptionNaX2.json" TargetMode="External"/><Relationship Id="rId33" Type="http://schemas.openxmlformats.org/officeDocument/2006/relationships/hyperlink" Target="https://github.com/AdityaSavara/JSONGrapherExamples/blob/main/ExampleSimulators/https_simulator_link.js" TargetMode="External"/><Relationship Id="rId38" Type="http://schemas.openxmlformats.org/officeDocument/2006/relationships/hyperlink" Target="https://github.com/AdityaSavara/JSONGrapherExamples/archive/refs/heads/main.zip" TargetMode="External"/><Relationship Id="rId46" Type="http://schemas.openxmlformats.org/officeDocument/2006/relationships/hyperlink" Target="https://yaml.org/" TargetMode="External"/><Relationship Id="rId20" Type="http://schemas.openxmlformats.org/officeDocument/2006/relationships/hyperlink" Target="https://github.com/AdityaSavara/JSONGrapherExamples/raw/main/ExampleDataRecords.zip" TargetMode="External"/><Relationship Id="rId41" Type="http://schemas.openxmlformats.org/officeDocument/2006/relationships/hyperlink" Target="https://adityasavara.github.io/JSONGrapher/other_html/ModelSimulationTesters/httpsCall_tester.htm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github.com/AdityaSavara/JSONGrapherExamples" TargetMode="External"/><Relationship Id="rId28" Type="http://schemas.openxmlformats.org/officeDocument/2006/relationships/hyperlink" Target="https://github.com/AdityaSavara/JSONGrapherExamples/raw/main/ExampleModelRecords.zip" TargetMode="External"/><Relationship Id="rId36" Type="http://schemas.openxmlformats.org/officeDocument/2006/relationships/hyperlink" Target="https://github.com/AdityaSavara/JSONGrapherExamples/archive/refs/heads/main.zip"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Access xmlns="8bbd4995-53b7-43e2-b62f-10947586ac31">Kun navngitte medlemmer</CorpSiteAccess>
    <CorpSiteRecipientPerson xmlns="8bbd4995-53b7-43e2-b62f-10947586ac31" xsi:nil="true"/>
    <lcf76f155ced4ddcb4097134ff3c332f xmlns="1edf0c46-a6f9-4131-a921-71012b14023b">
      <Terms xmlns="http://schemas.microsoft.com/office/infopath/2007/PartnerControls"/>
    </lcf76f155ced4ddcb4097134ff3c332f>
    <CorpSiteProjectNumber xmlns="8bbd4995-53b7-43e2-b62f-10947586ac31" xsi:nil="true"/>
    <CorpSiteProjectName xmlns="8bbd4995-53b7-43e2-b62f-10947586ac31" xsi:nil="true"/>
    <CorpDocInstitute xmlns="8bbd4995-53b7-43e2-b62f-10947586ac31" xsi:nil="true"/>
    <CorpSiteInstitutePhone xmlns="8bbd4995-53b7-43e2-b62f-10947586ac31" xsi:nil="true"/>
    <TaxCatchAll xmlns="04038120-c57d-4ff0-a062-b50bf46d05c8" xsi:nil="true"/>
    <CorpWorkflowStatus xmlns="8bbd4995-53b7-43e2-b62f-10947586ac31" xsi:nil="true"/>
    <CorpSiteProjectOwner xmlns="8bbd4995-53b7-43e2-b62f-10947586ac31">
      <UserInfo>
        <DisplayName/>
        <AccountId xsi:nil="true"/>
        <AccountType/>
      </UserInfo>
    </CorpSiteProjectOwner>
    <CorpDocPageClassificationNbNo xmlns="8bbd4995-53b7-43e2-b62f-10947586ac31">Åpen</CorpDocPageClassificationNbNo>
    <CorpDocClassificationEnUs xmlns="8bbd4995-53b7-43e2-b62f-10947586ac31">Unrestricted</CorpDocClassificationEnUs>
    <CorpDocClassificationNbNo xmlns="8bbd4995-53b7-43e2-b62f-10947586ac31">Åpen</CorpDocClassificationNbNo>
    <CorpSiteClassification xmlns="8bbd4995-53b7-43e2-b62f-10947586ac31">Åpen</CorpSiteClassification>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CorpDocPageClassificationEnUs xmlns="8bbd4995-53b7-43e2-b62f-10947586ac31">Unrestricted</CorpDocPageClassificationEnU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CAE2E7C7A796F14CBBC9C0541D94BE58" ma:contentTypeVersion="51" ma:contentTypeDescription="Opprett et nytt dokument." ma:contentTypeScope="" ma:versionID="8b3c5a539aa4afaaa63772c6d364b1b1">
  <xsd:schema xmlns:xsd="http://www.w3.org/2001/XMLSchema" xmlns:xs="http://www.w3.org/2001/XMLSchema" xmlns:p="http://schemas.microsoft.com/office/2006/metadata/properties" xmlns:ns2="8bbd4995-53b7-43e2-b62f-10947586ac31" xmlns:ns3="1edf0c46-a6f9-4131-a921-71012b14023b" xmlns:ns4="04038120-c57d-4ff0-a062-b50bf46d05c8" targetNamespace="http://schemas.microsoft.com/office/2006/metadata/properties" ma:root="true" ma:fieldsID="c193e6118606f9b063c6cf0fa384e0d6" ns2:_="" ns3:_="" ns4:_="">
    <xsd:import namespace="8bbd4995-53b7-43e2-b62f-10947586ac31"/>
    <xsd:import namespace="1edf0c46-a6f9-4131-a921-71012b14023b"/>
    <xsd:import namespace="04038120-c57d-4ff0-a062-b50bf46d05c8"/>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kivstatus" ma:internalName="ArchiveStatus">
      <xsd:simpleType>
        <xsd:restriction base="dms:Text">
          <xsd:maxLength value="255"/>
        </xsd:restriction>
      </xsd:simpleType>
    </xsd:element>
    <xsd:element name="CorpWorkflowApproval" ma:index="9" nillable="true" ma:displayName="Status godkjenning" ma:internalName="CorpWorkflowApproval">
      <xsd:simpleType>
        <xsd:restriction base="dms:Text">
          <xsd:maxLength value="255"/>
        </xsd:restriction>
      </xsd:simpleType>
    </xsd:element>
    <xsd:element name="CorpWorkflowFeedback" ma:index="10" nillable="true" ma:displayName="Status kvalitetssikring" ma:internalName="CorpWorkflowFeedback">
      <xsd:simpleType>
        <xsd:restriction base="dms:Text">
          <xsd:maxLength value="255"/>
        </xsd:restriction>
      </xsd:simpleType>
    </xsd:element>
    <xsd:element name="CorpWorkflowStatus" ma:index="11" nillable="true" ma:displayName="Status arbeidsflyt" ma:internalName="CorpWorkflowStatus">
      <xsd:simpleType>
        <xsd:restriction base="dms:Text">
          <xsd:maxLength value="255"/>
        </xsd:restriction>
      </xsd:simpleType>
    </xsd:element>
    <xsd:element name="CorpSiteProjectNumber" ma:index="12" nillable="true" ma:displayName="Prosjektnummer" ma:default="" ma:internalName="CorpSiteProjectNumber">
      <xsd:simpleType>
        <xsd:restriction base="dms:Text">
          <xsd:maxLength value="255"/>
        </xsd:restriction>
      </xsd:simpleType>
    </xsd:element>
    <xsd:element name="CorpSiteProjectName" ma:index="13" nillable="true" ma:displayName="Prosjektnavn" ma:internalName="CorpSiteProjectName">
      <xsd:simpleType>
        <xsd:restriction base="dms:Text">
          <xsd:maxLength value="255"/>
        </xsd:restriction>
      </xsd:simpleType>
    </xsd:element>
    <xsd:element name="CorpSiteSubTitle" ma:index="14" nillable="true" ma:displayName="Undertittel" ma:internalName="CorpSiteSubTitle">
      <xsd:simpleType>
        <xsd:restriction base="dms:Text">
          <xsd:maxLength value="255"/>
        </xsd:restriction>
      </xsd:simpleType>
    </xsd:element>
    <xsd:element name="CorpSiteAccess" ma:index="15" nillable="true" ma:displayName="Lesetilgang"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Gradering"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Kvalitestsansvarlig"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sjektei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sjektle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apport numm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Medforfattere" ma:internalName="CorpSiteCoAuthors">
      <xsd:simpleType>
        <xsd:restriction base="dms:Text">
          <xsd:maxLength value="255"/>
        </xsd:restriction>
      </xsd:simpleType>
    </xsd:element>
    <xsd:element name="CorpSiteRecipientCompany" ma:index="24" nillable="true" ma:displayName="Mottakende selskap" ma:internalName="CorpSiteRecipientCompany">
      <xsd:simpleType>
        <xsd:restriction base="dms:Text">
          <xsd:maxLength value="255"/>
        </xsd:restriction>
      </xsd:simpleType>
    </xsd:element>
    <xsd:element name="CorpSiteRecipientPerson" ma:index="25" nillable="true" ma:displayName="Mottakende person" ma:internalName="CorpSiteRecipientPerson">
      <xsd:simpleType>
        <xsd:restriction base="dms:Text">
          <xsd:maxLength value="255"/>
        </xsd:restriction>
      </xsd:simpleType>
    </xsd:element>
    <xsd:element name="CorpSiteOurRef" ma:index="26" nillable="true" ma:displayName="Vår ref" ma:internalName="CorpSiteOurRef">
      <xsd:simpleType>
        <xsd:restriction base="dms:Text">
          <xsd:maxLength value="255"/>
        </xsd:restriction>
      </xsd:simpleType>
    </xsd:element>
    <xsd:element name="CorpSiteDocumentAuthor" ma:index="27" nillable="true" ma:displayName="Hovedforfatte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resse" ma:internalName="CorpSiteZipAddress">
      <xsd:simpleType>
        <xsd:restriction base="dms:Note">
          <xsd:maxLength value="255"/>
        </xsd:restriction>
      </xsd:simpleType>
    </xsd:element>
    <xsd:element name="CorpSiteZipContact" ma:index="29" nillable="true" ma:displayName="Kontakt" ma:internalName="CorpSiteZipContact">
      <xsd:simpleType>
        <xsd:restriction base="dms:Note">
          <xsd:maxLength value="255"/>
        </xsd:restriction>
      </xsd:simpleType>
    </xsd:element>
    <xsd:element name="CorpSiteVATNumber" ma:index="30" nillable="true" ma:displayName="Foretaksnummer" ma:internalName="CorpSiteVATNumber">
      <xsd:simpleType>
        <xsd:restriction base="dms:Text">
          <xsd:maxLength value="255"/>
        </xsd:restriction>
      </xsd:simpleType>
    </xsd:element>
    <xsd:element name="CorpSiteInstituteEmail" ma:index="31" nillable="true" ma:displayName="E-post institutt"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Institutt telefon" ma:internalName="CorpSiteInstitutePhone">
      <xsd:simpleType>
        <xsd:restriction base="dms:Text">
          <xsd:maxLength value="255"/>
        </xsd:restriction>
      </xsd:simpleType>
    </xsd:element>
    <xsd:element name="CorpSiteDocLanguage" ma:index="38" nillable="true" ma:displayName="Språk" ma:internalName="CorpSiteDocLanguage">
      <xsd:simpleType>
        <xsd:restriction base="dms:Text">
          <xsd:maxLength value="255"/>
        </xsd:restriction>
      </xsd:simpleType>
    </xsd:element>
    <xsd:element name="CorpDocInstitute" ma:index="39" nillable="true" ma:displayName="Institutt" ma:internalName="CorpDocInstitute">
      <xsd:simpleType>
        <xsd:restriction base="dms:Text">
          <xsd:maxLength value="255"/>
        </xsd:restriction>
      </xsd:simpleType>
    </xsd:element>
    <xsd:element name="CorpDocVersion" ma:index="40" nillable="true" ma:displayName="Versj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f0c46-a6f9-4131-a921-71012b14023b"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GenerationTime" ma:index="45" nillable="true" ma:displayName="MediaServiceGenerationTime" ma:hidden="true" ma:internalName="MediaServiceGenerationTime" ma:readOnly="true">
      <xsd:simpleType>
        <xsd:restriction base="dms:Text"/>
      </xsd:simpleType>
    </xsd:element>
    <xsd:element name="MediaServiceEventHashCode" ma:index="46" nillable="true" ma:displayName="MediaServiceEventHashCode" ma:hidden="true" ma:internalName="MediaServiceEventHashCode"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internalName="MediaServiceKeyPoints" ma:readOnly="true">
      <xsd:simpleType>
        <xsd:restriction base="dms:Note">
          <xsd:maxLength value="255"/>
        </xsd:restriction>
      </xsd:simpleType>
    </xsd:element>
    <xsd:element name="MediaServiceDateTaken" ma:index="51" nillable="true" ma:displayName="MediaServiceDateTaken" ma:hidden="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lcf76f155ced4ddcb4097134ff3c332f" ma:index="54" nillable="true" ma:taxonomy="true" ma:internalName="lcf76f155ced4ddcb4097134ff3c332f" ma:taxonomyFieldName="MediaServiceImageTags" ma:displayName="Bildemerkelapper"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038120-c57d-4ff0-a062-b50bf46d05c8" elementFormDefault="qualified">
    <xsd:import namespace="http://schemas.microsoft.com/office/2006/documentManagement/types"/>
    <xsd:import namespace="http://schemas.microsoft.com/office/infopath/2007/PartnerControls"/>
    <xsd:element name="SharedWithUsers" ma:index="4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8" nillable="true" ma:displayName="Delingsdetaljer" ma:internalName="SharedWithDetails" ma:readOnly="true">
      <xsd:simpleType>
        <xsd:restriction base="dms:Note">
          <xsd:maxLength value="255"/>
        </xsd:restriction>
      </xsd:simpleType>
    </xsd:element>
    <xsd:element name="TaxCatchAll" ma:index="55" nillable="true" ma:displayName="Taxonomy Catch All Column" ma:hidden="true" ma:list="{9f9d7667-6b02-4956-a8b0-e0c2066fbd78}" ma:internalName="TaxCatchAll" ma:showField="CatchAllData" ma:web="04038120-c57d-4ff0-a062-b50bf46d05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95227-8099-4749-B3A2-D72C90C4AB15}">
  <ds:schemaRefs>
    <ds:schemaRef ds:uri="http://schemas.microsoft.com/office/2006/metadata/properties"/>
    <ds:schemaRef ds:uri="http://schemas.microsoft.com/office/infopath/2007/PartnerControls"/>
    <ds:schemaRef ds:uri="8bbd4995-53b7-43e2-b62f-10947586ac31"/>
    <ds:schemaRef ds:uri="1edf0c46-a6f9-4131-a921-71012b14023b"/>
    <ds:schemaRef ds:uri="04038120-c57d-4ff0-a062-b50bf46d05c8"/>
  </ds:schemaRefs>
</ds:datastoreItem>
</file>

<file path=customXml/itemProps2.xml><?xml version="1.0" encoding="utf-8"?>
<ds:datastoreItem xmlns:ds="http://schemas.openxmlformats.org/officeDocument/2006/customXml" ds:itemID="{76775AEE-B1C0-4D64-99B7-71CD84BC29FD}">
  <ds:schemaRefs>
    <ds:schemaRef ds:uri="http://schemas.openxmlformats.org/officeDocument/2006/bibliography"/>
  </ds:schemaRefs>
</ds:datastoreItem>
</file>

<file path=customXml/itemProps3.xml><?xml version="1.0" encoding="utf-8"?>
<ds:datastoreItem xmlns:ds="http://schemas.openxmlformats.org/officeDocument/2006/customXml" ds:itemID="{389295A6-0264-4AAC-A0D1-EEA3FD6256B2}">
  <ds:schemaRefs>
    <ds:schemaRef ds:uri="http://schemas.microsoft.com/sharepoint/v3/contenttype/forms"/>
  </ds:schemaRefs>
</ds:datastoreItem>
</file>

<file path=customXml/itemProps4.xml><?xml version="1.0" encoding="utf-8"?>
<ds:datastoreItem xmlns:ds="http://schemas.openxmlformats.org/officeDocument/2006/customXml" ds:itemID="{B820431B-9BD9-414F-B19A-6A736A596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1edf0c46-a6f9-4131-a921-71012b14023b"/>
    <ds:schemaRef ds:uri="04038120-c57d-4ff0-a062-b50bf46d0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19</Pages>
  <Words>6545</Words>
  <Characters>37309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Aditya Savara</cp:lastModifiedBy>
  <cp:revision>134</cp:revision>
  <cp:lastPrinted>2023-03-09T01:25:00Z</cp:lastPrinted>
  <dcterms:created xsi:type="dcterms:W3CDTF">2025-04-18T04:47:00Z</dcterms:created>
  <dcterms:modified xsi:type="dcterms:W3CDTF">2025-04-18T17:54:00Z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0x01010031B82B69D2361148B4D8F7EC156802130800CAE2E7C7A796F14CBBC9C0541D94BE58</vt:lpwstr>
  </property>
  <property fmtid="{D5CDD505-2E9C-101B-9397-08002B2CF9AE}" pid="3" name="MediaServiceImageTags">
    <vt:lpwstr/>
  </property>
  <property fmtid="{D5CDD505-2E9C-101B-9397-08002B2CF9AE}" pid="4" name="_NewReviewCycle">
    <vt:lpwstr/>
  </property>
</Properties>
</file>